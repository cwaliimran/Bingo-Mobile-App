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E375" w14:textId="77777777" w:rsidR="00403A60" w:rsidRPr="003C7141" w:rsidRDefault="00B40E47">
      <w:pPr>
        <w:rPr>
          <w:rFonts w:cstheme="minorHAnsi"/>
        </w:rPr>
      </w:pPr>
      <w:r w:rsidRPr="003C7141">
        <w:rPr>
          <w:rFonts w:cstheme="minorHAnsi"/>
        </w:rPr>
        <w:t>Bingo Mobile App</w:t>
      </w:r>
    </w:p>
    <w:p w14:paraId="5228D705" w14:textId="77777777" w:rsidR="00B40E47" w:rsidRPr="003C7141" w:rsidRDefault="00B40E47" w:rsidP="00B40E47">
      <w:pPr>
        <w:pStyle w:val="ListParagraph"/>
        <w:numPr>
          <w:ilvl w:val="0"/>
          <w:numId w:val="1"/>
        </w:numPr>
        <w:rPr>
          <w:rFonts w:cstheme="minorHAnsi"/>
        </w:rPr>
      </w:pPr>
      <w:r w:rsidRPr="003C7141">
        <w:rPr>
          <w:rFonts w:cstheme="minorHAnsi"/>
        </w:rPr>
        <w:t>There are actually two different applications:</w:t>
      </w:r>
    </w:p>
    <w:p w14:paraId="03CDBAA7" w14:textId="77777777" w:rsidR="00B40E47" w:rsidRPr="003C7141" w:rsidRDefault="00B40E47" w:rsidP="00B40E47">
      <w:pPr>
        <w:pStyle w:val="ListParagraph"/>
        <w:rPr>
          <w:rFonts w:cstheme="minorHAnsi"/>
        </w:rPr>
      </w:pPr>
      <w:r w:rsidRPr="003C7141">
        <w:rPr>
          <w:rFonts w:cstheme="minorHAnsi"/>
        </w:rPr>
        <w:t>Bingo Player</w:t>
      </w:r>
    </w:p>
    <w:p w14:paraId="067E585C" w14:textId="77777777" w:rsidR="00B40E47" w:rsidRPr="003C7141" w:rsidRDefault="00B40E47" w:rsidP="00B40E47">
      <w:pPr>
        <w:pStyle w:val="ListParagraph"/>
        <w:rPr>
          <w:rFonts w:cstheme="minorHAnsi"/>
        </w:rPr>
      </w:pPr>
      <w:r w:rsidRPr="003C7141">
        <w:rPr>
          <w:rFonts w:cstheme="minorHAnsi"/>
        </w:rPr>
        <w:t>Bingo Manager</w:t>
      </w:r>
    </w:p>
    <w:p w14:paraId="38108409" w14:textId="77777777" w:rsidR="00B40E47" w:rsidRPr="003C7141" w:rsidRDefault="00B40E47" w:rsidP="00B40E47">
      <w:pPr>
        <w:pStyle w:val="ListParagraph"/>
        <w:rPr>
          <w:rFonts w:cstheme="minorHAnsi"/>
        </w:rPr>
      </w:pPr>
    </w:p>
    <w:p w14:paraId="6CA6131A" w14:textId="77777777" w:rsidR="00B40E47" w:rsidRPr="003C7141" w:rsidRDefault="00B40E47" w:rsidP="00B40E47">
      <w:pPr>
        <w:pStyle w:val="ListParagraph"/>
        <w:numPr>
          <w:ilvl w:val="0"/>
          <w:numId w:val="1"/>
        </w:numPr>
        <w:rPr>
          <w:rFonts w:cstheme="minorHAnsi"/>
          <w:rPrChange w:id="0" w:author="GnG" w:date="2021-04-16T10:29:00Z">
            <w:rPr/>
          </w:rPrChange>
        </w:rPr>
      </w:pPr>
      <w:r w:rsidRPr="003C7141">
        <w:rPr>
          <w:rFonts w:cstheme="minorHAnsi"/>
        </w:rPr>
        <w:t xml:space="preserve">Bingo Player </w:t>
      </w:r>
      <w:ins w:id="1" w:author="Doron Kaminetsky" w:date="2021-04-06T09:40:00Z">
        <w:r w:rsidR="006C5447" w:rsidRPr="003C7141">
          <w:rPr>
            <w:rFonts w:cstheme="minorHAnsi"/>
          </w:rPr>
          <w:t xml:space="preserve">Mobile </w:t>
        </w:r>
      </w:ins>
      <w:r w:rsidRPr="003C7141">
        <w:rPr>
          <w:rFonts w:cstheme="minorHAnsi"/>
          <w:rPrChange w:id="2" w:author="GnG" w:date="2021-04-16T10:29:00Z">
            <w:rPr/>
          </w:rPrChange>
        </w:rPr>
        <w:t>App</w:t>
      </w:r>
    </w:p>
    <w:p w14:paraId="3A37B160" w14:textId="77777777" w:rsidR="00B40E47" w:rsidRPr="003C7141" w:rsidRDefault="00B40E47" w:rsidP="00B40E47">
      <w:pPr>
        <w:pStyle w:val="ListParagraph"/>
        <w:numPr>
          <w:ilvl w:val="1"/>
          <w:numId w:val="1"/>
        </w:numPr>
        <w:rPr>
          <w:rFonts w:cstheme="minorHAnsi"/>
          <w:rPrChange w:id="3" w:author="GnG" w:date="2021-04-16T10:29:00Z">
            <w:rPr/>
          </w:rPrChange>
        </w:rPr>
      </w:pPr>
      <w:r w:rsidRPr="003C7141">
        <w:rPr>
          <w:rFonts w:cstheme="minorHAnsi"/>
          <w:rPrChange w:id="4" w:author="GnG" w:date="2021-04-16T10:29:00Z">
            <w:rPr/>
          </w:rPrChange>
        </w:rPr>
        <w:t>Background</w:t>
      </w:r>
    </w:p>
    <w:p w14:paraId="059C7D21" w14:textId="77777777" w:rsidR="00B40E47" w:rsidRPr="003C7141" w:rsidRDefault="00B40E47" w:rsidP="00B40E47">
      <w:pPr>
        <w:pStyle w:val="ListParagraph"/>
        <w:ind w:left="792"/>
        <w:rPr>
          <w:rFonts w:cstheme="minorHAnsi"/>
          <w:rPrChange w:id="5" w:author="GnG" w:date="2021-04-16T10:29:00Z">
            <w:rPr/>
          </w:rPrChange>
        </w:rPr>
      </w:pPr>
      <w:r w:rsidRPr="003C7141">
        <w:rPr>
          <w:rFonts w:cstheme="minorHAnsi"/>
          <w:rPrChange w:id="6" w:author="GnG" w:date="2021-04-16T10:29:00Z">
            <w:rPr/>
          </w:rPrChange>
        </w:rPr>
        <w:t>The App used for player to play in a bingo session</w:t>
      </w:r>
    </w:p>
    <w:p w14:paraId="5F7918E1" w14:textId="77777777" w:rsidR="00663718" w:rsidRPr="003C7141" w:rsidRDefault="00663718" w:rsidP="00663718">
      <w:pPr>
        <w:pStyle w:val="ListParagraph"/>
        <w:numPr>
          <w:ilvl w:val="1"/>
          <w:numId w:val="1"/>
        </w:numPr>
        <w:rPr>
          <w:rFonts w:cstheme="minorHAnsi"/>
          <w:rPrChange w:id="7" w:author="GnG" w:date="2021-04-16T10:29:00Z">
            <w:rPr/>
          </w:rPrChange>
        </w:rPr>
      </w:pPr>
      <w:r w:rsidRPr="003C7141">
        <w:rPr>
          <w:rFonts w:cstheme="minorHAnsi"/>
          <w:rPrChange w:id="8" w:author="GnG" w:date="2021-04-16T10:29:00Z">
            <w:rPr/>
          </w:rPrChange>
        </w:rPr>
        <w:t>Description</w:t>
      </w:r>
    </w:p>
    <w:p w14:paraId="43BC4AED" w14:textId="2E24695C" w:rsidR="00B40E47" w:rsidRPr="003C7141" w:rsidRDefault="00684E0E" w:rsidP="00B40E47">
      <w:pPr>
        <w:pStyle w:val="ListParagraph"/>
        <w:ind w:left="792"/>
        <w:rPr>
          <w:rFonts w:cstheme="minorHAnsi"/>
          <w:rPrChange w:id="9" w:author="GnG" w:date="2021-04-16T10:29:00Z">
            <w:rPr/>
          </w:rPrChange>
        </w:rPr>
      </w:pPr>
      <w:r w:rsidRPr="003C7141">
        <w:rPr>
          <w:rFonts w:cstheme="minorHAnsi"/>
          <w:rPrChange w:id="10" w:author="GnG" w:date="2021-04-16T10:29:00Z">
            <w:rPr/>
          </w:rPrChange>
        </w:rPr>
        <w:t>Player with some player-id, requests to join a specific session of specific game {session-id,</w:t>
      </w:r>
      <w:ins w:id="11" w:author="GnG" w:date="2021-04-16T10:11:00Z">
        <w:r w:rsidR="00665CB4" w:rsidRPr="003C7141">
          <w:rPr>
            <w:rFonts w:cstheme="minorHAnsi"/>
            <w:rPrChange w:id="12" w:author="GnG" w:date="2021-04-16T10:29:00Z">
              <w:rPr/>
            </w:rPrChange>
          </w:rPr>
          <w:t xml:space="preserve"> </w:t>
        </w:r>
      </w:ins>
      <w:r w:rsidRPr="003C7141">
        <w:rPr>
          <w:rFonts w:cstheme="minorHAnsi"/>
          <w:rPrChange w:id="13" w:author="GnG" w:date="2021-04-16T10:29:00Z">
            <w:rPr/>
          </w:rPrChange>
        </w:rPr>
        <w:t xml:space="preserve">game-id} </w:t>
      </w:r>
    </w:p>
    <w:p w14:paraId="2993421C" w14:textId="77777777" w:rsidR="00684E0E" w:rsidRPr="003C7141" w:rsidRDefault="00684E0E" w:rsidP="00B40E47">
      <w:pPr>
        <w:pStyle w:val="ListParagraph"/>
        <w:ind w:left="792"/>
        <w:rPr>
          <w:rFonts w:cstheme="minorHAnsi"/>
          <w:rPrChange w:id="14" w:author="GnG" w:date="2021-04-16T10:29:00Z">
            <w:rPr/>
          </w:rPrChange>
        </w:rPr>
      </w:pPr>
      <w:r w:rsidRPr="003C7141">
        <w:rPr>
          <w:rFonts w:cstheme="minorHAnsi"/>
          <w:rPrChange w:id="15" w:author="GnG" w:date="2021-04-16T10:29:00Z">
            <w:rPr/>
          </w:rPrChange>
        </w:rPr>
        <w:t xml:space="preserve">If the result is “ok”, then player receives the board </w:t>
      </w:r>
      <w:proofErr w:type="spellStart"/>
      <w:r w:rsidRPr="003C7141">
        <w:rPr>
          <w:rFonts w:cstheme="minorHAnsi"/>
          <w:rPrChange w:id="16" w:author="GnG" w:date="2021-04-16T10:29:00Z">
            <w:rPr/>
          </w:rPrChange>
        </w:rPr>
        <w:t>dimentions</w:t>
      </w:r>
      <w:proofErr w:type="spellEnd"/>
      <w:r w:rsidRPr="003C7141">
        <w:rPr>
          <w:rFonts w:cstheme="minorHAnsi"/>
          <w:rPrChange w:id="17" w:author="GnG" w:date="2021-04-16T10:29:00Z">
            <w:rPr/>
          </w:rPrChange>
        </w:rPr>
        <w:t xml:space="preserve"> (width, height), and the specific text to display in each cell (there are width*height cells).</w:t>
      </w:r>
    </w:p>
    <w:p w14:paraId="115C081D" w14:textId="77777777" w:rsidR="00684E0E" w:rsidRPr="003C7141" w:rsidRDefault="00684E0E" w:rsidP="00B40E47">
      <w:pPr>
        <w:pStyle w:val="ListParagraph"/>
        <w:ind w:left="792"/>
        <w:rPr>
          <w:rFonts w:cstheme="minorHAnsi"/>
          <w:rPrChange w:id="18" w:author="GnG" w:date="2021-04-16T10:29:00Z">
            <w:rPr/>
          </w:rPrChange>
        </w:rPr>
      </w:pPr>
      <w:r w:rsidRPr="003C7141">
        <w:rPr>
          <w:rFonts w:cstheme="minorHAnsi"/>
          <w:rPrChange w:id="19" w:author="GnG" w:date="2021-04-16T10:29:00Z">
            <w:rPr/>
          </w:rPrChange>
        </w:rPr>
        <w:t>The App should display now the board to the user</w:t>
      </w:r>
    </w:p>
    <w:p w14:paraId="12AFEF25" w14:textId="77777777" w:rsidR="00684E0E" w:rsidRPr="003C7141" w:rsidRDefault="00684E0E" w:rsidP="00B40E47">
      <w:pPr>
        <w:pStyle w:val="ListParagraph"/>
        <w:ind w:left="792"/>
        <w:rPr>
          <w:rFonts w:cstheme="minorHAnsi"/>
          <w:rPrChange w:id="20" w:author="GnG" w:date="2021-04-16T10:29:00Z">
            <w:rPr/>
          </w:rPrChange>
        </w:rPr>
      </w:pPr>
      <w:r w:rsidRPr="003C7141">
        <w:rPr>
          <w:rFonts w:cstheme="minorHAnsi"/>
          <w:rPrChange w:id="21" w:author="GnG" w:date="2021-04-16T10:29:00Z">
            <w:rPr/>
          </w:rPrChange>
        </w:rPr>
        <w:t xml:space="preserve">Note: App should be able to support user to participate in several sessions. </w:t>
      </w:r>
      <w:r w:rsidRPr="003C7141">
        <w:rPr>
          <w:rFonts w:cstheme="minorHAnsi"/>
          <w:rPrChange w:id="22" w:author="GnG" w:date="2021-04-16T10:29:00Z">
            <w:rPr/>
          </w:rPrChange>
        </w:rPr>
        <w:br/>
      </w:r>
      <w:r w:rsidRPr="003C7141">
        <w:rPr>
          <w:rFonts w:cstheme="minorHAnsi"/>
          <w:rPrChange w:id="23" w:author="GnG" w:date="2021-04-16T10:29:00Z">
            <w:rPr/>
          </w:rPrChange>
        </w:rPr>
        <w:tab/>
        <w:t>This not for first phase, but take it into design.</w:t>
      </w:r>
    </w:p>
    <w:p w14:paraId="0276112C" w14:textId="77777777" w:rsidR="00684E0E" w:rsidRPr="003C7141" w:rsidRDefault="00684E0E" w:rsidP="00B40E47">
      <w:pPr>
        <w:pStyle w:val="ListParagraph"/>
        <w:ind w:left="792"/>
        <w:rPr>
          <w:rFonts w:cstheme="minorHAnsi"/>
          <w:rPrChange w:id="24" w:author="GnG" w:date="2021-04-16T10:29:00Z">
            <w:rPr/>
          </w:rPrChange>
        </w:rPr>
      </w:pPr>
      <w:r w:rsidRPr="003C7141">
        <w:rPr>
          <w:rFonts w:cstheme="minorHAnsi"/>
          <w:rPrChange w:id="25" w:author="GnG" w:date="2021-04-16T10:29:00Z">
            <w:rPr/>
          </w:rPrChange>
        </w:rPr>
        <w:t>App enable user to press on the cells.</w:t>
      </w:r>
    </w:p>
    <w:p w14:paraId="067D7757" w14:textId="77777777" w:rsidR="00684E0E" w:rsidRPr="003C7141" w:rsidRDefault="00684E0E" w:rsidP="00B40E47">
      <w:pPr>
        <w:pStyle w:val="ListParagraph"/>
        <w:ind w:left="792"/>
        <w:rPr>
          <w:rFonts w:cstheme="minorHAnsi"/>
          <w:rPrChange w:id="26" w:author="GnG" w:date="2021-04-16T10:29:00Z">
            <w:rPr/>
          </w:rPrChange>
        </w:rPr>
      </w:pPr>
      <w:r w:rsidRPr="003C7141">
        <w:rPr>
          <w:rFonts w:cstheme="minorHAnsi"/>
          <w:rPrChange w:id="27" w:author="GnG" w:date="2021-04-16T10:29:00Z">
            <w:rPr/>
          </w:rPrChange>
        </w:rPr>
        <w:t>When user press on a cell, a “bingo answer” should be sent, with the information:</w:t>
      </w:r>
      <w:r w:rsidRPr="003C7141">
        <w:rPr>
          <w:rFonts w:cstheme="minorHAnsi"/>
          <w:rPrChange w:id="28" w:author="GnG" w:date="2021-04-16T10:29:00Z">
            <w:rPr/>
          </w:rPrChange>
        </w:rPr>
        <w:br/>
      </w:r>
      <w:r w:rsidR="00193321" w:rsidRPr="003C7141">
        <w:rPr>
          <w:rFonts w:cstheme="minorHAnsi"/>
          <w:rPrChange w:id="29" w:author="GnG" w:date="2021-04-16T10:29:00Z">
            <w:rPr/>
          </w:rPrChange>
        </w:rPr>
        <w:t>player: {game-id, session-id, player-id} + answer: {</w:t>
      </w:r>
      <w:proofErr w:type="spellStart"/>
      <w:proofErr w:type="gramStart"/>
      <w:r w:rsidR="00193321" w:rsidRPr="003C7141">
        <w:rPr>
          <w:rFonts w:cstheme="minorHAnsi"/>
          <w:rPrChange w:id="30" w:author="GnG" w:date="2021-04-16T10:29:00Z">
            <w:rPr/>
          </w:rPrChange>
        </w:rPr>
        <w:t>x,y</w:t>
      </w:r>
      <w:proofErr w:type="gramEnd"/>
      <w:r w:rsidR="00193321" w:rsidRPr="003C7141">
        <w:rPr>
          <w:rFonts w:cstheme="minorHAnsi"/>
          <w:rPrChange w:id="31" w:author="GnG" w:date="2021-04-16T10:29:00Z">
            <w:rPr/>
          </w:rPrChange>
        </w:rPr>
        <w:t>,cell</w:t>
      </w:r>
      <w:proofErr w:type="spellEnd"/>
      <w:r w:rsidR="00193321" w:rsidRPr="003C7141">
        <w:rPr>
          <w:rFonts w:cstheme="minorHAnsi"/>
          <w:rPrChange w:id="32" w:author="GnG" w:date="2021-04-16T10:29:00Z">
            <w:rPr/>
          </w:rPrChange>
        </w:rPr>
        <w:t>-text}</w:t>
      </w:r>
    </w:p>
    <w:p w14:paraId="1657FA7C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33" w:author="GnG" w:date="2021-04-16T10:29:00Z">
            <w:rPr/>
          </w:rPrChange>
        </w:rPr>
      </w:pPr>
      <w:r w:rsidRPr="003C7141">
        <w:rPr>
          <w:rFonts w:cstheme="minorHAnsi"/>
          <w:rPrChange w:id="34" w:author="GnG" w:date="2021-04-16T10:29:00Z">
            <w:rPr/>
          </w:rPrChange>
        </w:rPr>
        <w:t>The app will receive response: “ok” or “fail”</w:t>
      </w:r>
    </w:p>
    <w:p w14:paraId="48312228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35" w:author="GnG" w:date="2021-04-16T10:29:00Z">
            <w:rPr/>
          </w:rPrChange>
        </w:rPr>
      </w:pPr>
      <w:r w:rsidRPr="003C7141">
        <w:rPr>
          <w:rFonts w:cstheme="minorHAnsi"/>
          <w:rPrChange w:id="36" w:author="GnG" w:date="2021-04-16T10:29:00Z">
            <w:rPr/>
          </w:rPrChange>
        </w:rPr>
        <w:t>If “ok”, mark the cell as “answered” (color it or some other way).</w:t>
      </w:r>
    </w:p>
    <w:p w14:paraId="1FF82F30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37" w:author="GnG" w:date="2021-04-16T10:29:00Z">
            <w:rPr/>
          </w:rPrChange>
        </w:rPr>
      </w:pPr>
      <w:r w:rsidRPr="003C7141">
        <w:rPr>
          <w:rFonts w:cstheme="minorHAnsi"/>
          <w:rPrChange w:id="38" w:author="GnG" w:date="2021-04-16T10:29:00Z">
            <w:rPr/>
          </w:rPrChange>
        </w:rPr>
        <w:t>If “fail” – display the failure somehow.</w:t>
      </w:r>
    </w:p>
    <w:p w14:paraId="0F370DB8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39" w:author="GnG" w:date="2021-04-16T10:29:00Z">
            <w:rPr/>
          </w:rPrChange>
        </w:rPr>
      </w:pPr>
    </w:p>
    <w:p w14:paraId="4E16180C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40" w:author="GnG" w:date="2021-04-16T10:29:00Z">
            <w:rPr/>
          </w:rPrChange>
        </w:rPr>
      </w:pPr>
      <w:r w:rsidRPr="003C7141">
        <w:rPr>
          <w:rFonts w:cstheme="minorHAnsi"/>
          <w:rPrChange w:id="41" w:author="GnG" w:date="2021-04-16T10:29:00Z">
            <w:rPr/>
          </w:rPrChange>
        </w:rPr>
        <w:t>In the “ok” response user can get to more notifications:</w:t>
      </w:r>
    </w:p>
    <w:p w14:paraId="40A553C9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42" w:author="GnG" w:date="2021-04-16T10:29:00Z">
            <w:rPr/>
          </w:rPrChange>
        </w:rPr>
      </w:pPr>
      <w:r w:rsidRPr="003C7141">
        <w:rPr>
          <w:rFonts w:cstheme="minorHAnsi"/>
          <w:rPrChange w:id="43" w:author="GnG" w:date="2021-04-16T10:29:00Z">
            <w:rPr/>
          </w:rPrChange>
        </w:rPr>
        <w:t>“Winner”: true/false (nothing mean false)</w:t>
      </w:r>
    </w:p>
    <w:p w14:paraId="218C0E2D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44" w:author="GnG" w:date="2021-04-16T10:29:00Z">
            <w:rPr/>
          </w:rPrChange>
        </w:rPr>
      </w:pPr>
      <w:r w:rsidRPr="003C7141">
        <w:rPr>
          <w:rFonts w:cstheme="minorHAnsi"/>
          <w:rPrChange w:id="45" w:author="GnG" w:date="2021-04-16T10:29:00Z">
            <w:rPr/>
          </w:rPrChange>
        </w:rPr>
        <w:t>“Finished”: true/false</w:t>
      </w:r>
    </w:p>
    <w:p w14:paraId="1508AB1E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46" w:author="GnG" w:date="2021-04-16T10:29:00Z">
            <w:rPr/>
          </w:rPrChange>
        </w:rPr>
      </w:pPr>
    </w:p>
    <w:p w14:paraId="08995E6A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47" w:author="GnG" w:date="2021-04-16T10:29:00Z">
            <w:rPr/>
          </w:rPrChange>
        </w:rPr>
      </w:pPr>
      <w:r w:rsidRPr="003C7141">
        <w:rPr>
          <w:rFonts w:cstheme="minorHAnsi"/>
          <w:rPrChange w:id="48" w:author="GnG" w:date="2021-04-16T10:29:00Z">
            <w:rPr/>
          </w:rPrChange>
        </w:rPr>
        <w:t xml:space="preserve">If “winner=true”, mean the user is the winner of the session! do some nice image/music </w:t>
      </w:r>
      <w:proofErr w:type="spellStart"/>
      <w:r w:rsidRPr="003C7141">
        <w:rPr>
          <w:rFonts w:cstheme="minorHAnsi"/>
          <w:rPrChange w:id="49" w:author="GnG" w:date="2021-04-16T10:29:00Z">
            <w:rPr/>
          </w:rPrChange>
        </w:rPr>
        <w:t>etc</w:t>
      </w:r>
      <w:proofErr w:type="spellEnd"/>
    </w:p>
    <w:p w14:paraId="7EC7CB0A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50" w:author="GnG" w:date="2021-04-16T10:29:00Z">
            <w:rPr/>
          </w:rPrChange>
        </w:rPr>
      </w:pPr>
      <w:r w:rsidRPr="003C7141">
        <w:rPr>
          <w:rFonts w:cstheme="minorHAnsi"/>
          <w:rPrChange w:id="51" w:author="GnG" w:date="2021-04-16T10:29:00Z">
            <w:rPr/>
          </w:rPrChange>
        </w:rPr>
        <w:t>If “finish=true”, mean user finished the session, although he is not the winner, because some other player finished earlier.</w:t>
      </w:r>
    </w:p>
    <w:p w14:paraId="51C54A39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52" w:author="GnG" w:date="2021-04-16T10:29:00Z">
            <w:rPr/>
          </w:rPrChange>
        </w:rPr>
      </w:pPr>
    </w:p>
    <w:p w14:paraId="18BD55D6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53" w:author="GnG" w:date="2021-04-16T10:29:00Z">
            <w:rPr/>
          </w:rPrChange>
        </w:rPr>
      </w:pPr>
      <w:r w:rsidRPr="003C7141">
        <w:rPr>
          <w:rFonts w:cstheme="minorHAnsi"/>
          <w:rPrChange w:id="54" w:author="GnG" w:date="2021-04-16T10:29:00Z">
            <w:rPr/>
          </w:rPrChange>
        </w:rPr>
        <w:t xml:space="preserve">Note: There are several kinds of wins, which can be even when “finished=false”, and user can continue play and win another </w:t>
      </w:r>
      <w:proofErr w:type="gramStart"/>
      <w:r w:rsidRPr="003C7141">
        <w:rPr>
          <w:rFonts w:cstheme="minorHAnsi"/>
          <w:rPrChange w:id="55" w:author="GnG" w:date="2021-04-16T10:29:00Z">
            <w:rPr/>
          </w:rPrChange>
        </w:rPr>
        <w:t>kinds</w:t>
      </w:r>
      <w:proofErr w:type="gramEnd"/>
      <w:r w:rsidRPr="003C7141">
        <w:rPr>
          <w:rFonts w:cstheme="minorHAnsi"/>
          <w:rPrChange w:id="56" w:author="GnG" w:date="2021-04-16T10:29:00Z">
            <w:rPr/>
          </w:rPrChange>
        </w:rPr>
        <w:t xml:space="preserve"> of wins</w:t>
      </w:r>
    </w:p>
    <w:p w14:paraId="3292A026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57" w:author="GnG" w:date="2021-04-16T10:29:00Z">
            <w:rPr/>
          </w:rPrChange>
        </w:rPr>
      </w:pPr>
    </w:p>
    <w:p w14:paraId="3E16AE7E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58" w:author="GnG" w:date="2021-04-16T10:29:00Z">
            <w:rPr/>
          </w:rPrChange>
        </w:rPr>
      </w:pPr>
      <w:r w:rsidRPr="003C7141">
        <w:rPr>
          <w:rFonts w:cstheme="minorHAnsi"/>
          <w:rPrChange w:id="59" w:author="GnG" w:date="2021-04-16T10:29:00Z">
            <w:rPr/>
          </w:rPrChange>
        </w:rPr>
        <w:t>Example:</w:t>
      </w:r>
      <w:r w:rsidR="00663718" w:rsidRPr="003C7141">
        <w:rPr>
          <w:rFonts w:cstheme="minorHAnsi"/>
          <w:rPrChange w:id="60" w:author="GnG" w:date="2021-04-16T10:29:00Z">
            <w:rPr/>
          </w:rPrChange>
        </w:rPr>
        <w:t xml:space="preserve"> see presentation</w:t>
      </w:r>
    </w:p>
    <w:p w14:paraId="0730E5B4" w14:textId="77777777" w:rsidR="00193321" w:rsidRPr="003C7141" w:rsidRDefault="00193321" w:rsidP="00B40E47">
      <w:pPr>
        <w:pStyle w:val="ListParagraph"/>
        <w:ind w:left="792"/>
        <w:rPr>
          <w:rFonts w:cstheme="minorHAnsi"/>
          <w:rPrChange w:id="61" w:author="GnG" w:date="2021-04-16T10:29:00Z">
            <w:rPr/>
          </w:rPrChange>
        </w:rPr>
      </w:pPr>
      <w:r w:rsidRPr="003C7141">
        <w:rPr>
          <w:rFonts w:cstheme="minorHAnsi"/>
          <w:rPrChange w:id="62" w:author="GnG" w:date="2021-04-16T10:29:00Z">
            <w:rPr/>
          </w:rPrChange>
        </w:rPr>
        <w:t xml:space="preserve"> </w:t>
      </w:r>
    </w:p>
    <w:p w14:paraId="79E8DA44" w14:textId="77777777" w:rsidR="00202637" w:rsidRPr="003C7141" w:rsidRDefault="00202637" w:rsidP="00202637">
      <w:pPr>
        <w:pStyle w:val="ListParagraph"/>
        <w:numPr>
          <w:ilvl w:val="1"/>
          <w:numId w:val="1"/>
        </w:numPr>
        <w:rPr>
          <w:rFonts w:cstheme="minorHAnsi"/>
          <w:rPrChange w:id="63" w:author="GnG" w:date="2021-04-16T10:29:00Z">
            <w:rPr/>
          </w:rPrChange>
        </w:rPr>
      </w:pPr>
      <w:r w:rsidRPr="003C7141">
        <w:rPr>
          <w:rFonts w:cstheme="minorHAnsi"/>
          <w:rPrChange w:id="64" w:author="GnG" w:date="2021-04-16T10:29:00Z">
            <w:rPr/>
          </w:rPrChange>
        </w:rPr>
        <w:t>API</w:t>
      </w:r>
    </w:p>
    <w:p w14:paraId="750A6586" w14:textId="77777777" w:rsidR="00202637" w:rsidRPr="003C7141" w:rsidRDefault="00202637" w:rsidP="00202637">
      <w:pPr>
        <w:pStyle w:val="ListParagraph"/>
        <w:ind w:left="792"/>
        <w:rPr>
          <w:rFonts w:cstheme="minorHAnsi"/>
          <w:rPrChange w:id="65" w:author="GnG" w:date="2021-04-16T10:29:00Z">
            <w:rPr/>
          </w:rPrChange>
        </w:rPr>
      </w:pPr>
      <w:r w:rsidRPr="003C7141">
        <w:rPr>
          <w:rFonts w:cstheme="minorHAnsi"/>
          <w:rPrChange w:id="66" w:author="GnG" w:date="2021-04-16T10:29:00Z">
            <w:rPr/>
          </w:rPrChange>
        </w:rPr>
        <w:t>API is REST Request/Response toward a server</w:t>
      </w:r>
    </w:p>
    <w:p w14:paraId="2AE5CB94" w14:textId="77777777" w:rsidR="00202637" w:rsidRPr="003C7141" w:rsidRDefault="00202637" w:rsidP="00202637">
      <w:pPr>
        <w:pStyle w:val="ListParagraph"/>
        <w:ind w:left="792"/>
        <w:rPr>
          <w:rFonts w:cstheme="minorHAnsi"/>
          <w:rPrChange w:id="67" w:author="GnG" w:date="2021-04-16T10:29:00Z">
            <w:rPr/>
          </w:rPrChange>
        </w:rPr>
      </w:pPr>
      <w:r w:rsidRPr="003C7141">
        <w:rPr>
          <w:rFonts w:cstheme="minorHAnsi"/>
          <w:rPrChange w:id="68" w:author="GnG" w:date="2021-04-16T10:29:00Z">
            <w:rPr/>
          </w:rPrChange>
        </w:rPr>
        <w:t>Methods are GET / POST</w:t>
      </w:r>
    </w:p>
    <w:p w14:paraId="4CBFB705" w14:textId="77777777" w:rsidR="00202637" w:rsidRPr="003C7141" w:rsidRDefault="00202637" w:rsidP="00202637">
      <w:pPr>
        <w:pStyle w:val="ListParagraph"/>
        <w:ind w:left="792"/>
        <w:rPr>
          <w:rFonts w:cstheme="minorHAnsi"/>
          <w:rPrChange w:id="69" w:author="GnG" w:date="2021-04-16T10:29:00Z">
            <w:rPr/>
          </w:rPrChange>
        </w:rPr>
      </w:pPr>
      <w:r w:rsidRPr="003C7141">
        <w:rPr>
          <w:rFonts w:cstheme="minorHAnsi"/>
          <w:rPrChange w:id="70" w:author="GnG" w:date="2021-04-16T10:29:00Z">
            <w:rPr/>
          </w:rPrChange>
        </w:rPr>
        <w:t>Content data is with json format</w:t>
      </w:r>
    </w:p>
    <w:p w14:paraId="71DD14E1" w14:textId="77777777" w:rsidR="00202637" w:rsidRPr="003C7141" w:rsidRDefault="00202637" w:rsidP="00202637">
      <w:pPr>
        <w:pStyle w:val="ListParagraph"/>
        <w:ind w:left="792"/>
        <w:rPr>
          <w:rFonts w:cstheme="minorHAnsi"/>
          <w:rPrChange w:id="71" w:author="GnG" w:date="2021-04-16T10:29:00Z">
            <w:rPr/>
          </w:rPrChange>
        </w:rPr>
      </w:pPr>
      <w:r w:rsidRPr="003C7141">
        <w:rPr>
          <w:rFonts w:cstheme="minorHAnsi"/>
          <w:rPrChange w:id="72" w:author="GnG" w:date="2021-04-16T10:29:00Z">
            <w:rPr/>
          </w:rPrChange>
        </w:rPr>
        <w:t xml:space="preserve">The exact format will be added later </w:t>
      </w:r>
    </w:p>
    <w:p w14:paraId="4976E251" w14:textId="77777777" w:rsidR="00202637" w:rsidRPr="003C7141" w:rsidRDefault="00202637" w:rsidP="00202637">
      <w:pPr>
        <w:pStyle w:val="ListParagraph"/>
        <w:ind w:left="792"/>
        <w:rPr>
          <w:rFonts w:cstheme="minorHAnsi"/>
          <w:rPrChange w:id="73" w:author="GnG" w:date="2021-04-16T10:29:00Z">
            <w:rPr/>
          </w:rPrChange>
        </w:rPr>
      </w:pPr>
    </w:p>
    <w:p w14:paraId="70D50A86" w14:textId="77777777" w:rsidR="00B40E47" w:rsidRPr="003C7141" w:rsidRDefault="00663718" w:rsidP="00663718">
      <w:pPr>
        <w:pStyle w:val="ListParagraph"/>
        <w:numPr>
          <w:ilvl w:val="0"/>
          <w:numId w:val="1"/>
        </w:numPr>
        <w:rPr>
          <w:rFonts w:cstheme="minorHAnsi"/>
          <w:rPrChange w:id="74" w:author="GnG" w:date="2021-04-16T10:29:00Z">
            <w:rPr/>
          </w:rPrChange>
        </w:rPr>
      </w:pPr>
      <w:r w:rsidRPr="003C7141">
        <w:rPr>
          <w:rFonts w:cstheme="minorHAnsi"/>
          <w:rPrChange w:id="75" w:author="GnG" w:date="2021-04-16T10:29:00Z">
            <w:rPr/>
          </w:rPrChange>
        </w:rPr>
        <w:t>Bingo Manager App:</w:t>
      </w:r>
    </w:p>
    <w:p w14:paraId="3801B35C" w14:textId="77777777" w:rsidR="00663718" w:rsidRPr="003C7141" w:rsidRDefault="00200DA8" w:rsidP="00663718">
      <w:pPr>
        <w:pStyle w:val="ListParagraph"/>
        <w:ind w:left="360"/>
        <w:rPr>
          <w:rFonts w:cstheme="minorHAnsi"/>
          <w:rPrChange w:id="76" w:author="GnG" w:date="2021-04-16T10:29:00Z">
            <w:rPr/>
          </w:rPrChange>
        </w:rPr>
      </w:pPr>
      <w:r w:rsidRPr="003C7141">
        <w:rPr>
          <w:rFonts w:cstheme="minorHAnsi"/>
          <w:rPrChange w:id="77" w:author="GnG" w:date="2021-04-16T10:29:00Z">
            <w:rPr/>
          </w:rPrChange>
        </w:rPr>
        <w:t>Background: used to create and manage bingo session (“manager” role)</w:t>
      </w:r>
    </w:p>
    <w:p w14:paraId="344AB3DA" w14:textId="77777777" w:rsidR="00200DA8" w:rsidRPr="003C7141" w:rsidRDefault="00200DA8" w:rsidP="00663718">
      <w:pPr>
        <w:pStyle w:val="ListParagraph"/>
        <w:ind w:left="360"/>
        <w:rPr>
          <w:rFonts w:cstheme="minorHAnsi"/>
          <w:rPrChange w:id="78" w:author="GnG" w:date="2021-04-16T10:29:00Z">
            <w:rPr/>
          </w:rPrChange>
        </w:rPr>
      </w:pPr>
    </w:p>
    <w:p w14:paraId="30E28D76" w14:textId="77777777" w:rsidR="00200DA8" w:rsidRPr="003C7141" w:rsidRDefault="00200DA8" w:rsidP="00663718">
      <w:pPr>
        <w:pStyle w:val="ListParagraph"/>
        <w:ind w:left="360"/>
        <w:rPr>
          <w:rFonts w:cstheme="minorHAnsi"/>
          <w:rPrChange w:id="79" w:author="GnG" w:date="2021-04-16T10:29:00Z">
            <w:rPr/>
          </w:rPrChange>
        </w:rPr>
      </w:pPr>
      <w:r w:rsidRPr="003C7141">
        <w:rPr>
          <w:rFonts w:cstheme="minorHAnsi"/>
          <w:rPrChange w:id="80" w:author="GnG" w:date="2021-04-16T10:29:00Z">
            <w:rPr/>
          </w:rPrChange>
        </w:rPr>
        <w:t>Description: TBD</w:t>
      </w:r>
    </w:p>
    <w:p w14:paraId="7E59A47B" w14:textId="77777777" w:rsidR="00200DA8" w:rsidRPr="003C7141" w:rsidRDefault="00200DA8" w:rsidP="00663718">
      <w:pPr>
        <w:pStyle w:val="ListParagraph"/>
        <w:ind w:left="360"/>
        <w:rPr>
          <w:rFonts w:cstheme="minorHAnsi"/>
          <w:rPrChange w:id="81" w:author="GnG" w:date="2021-04-16T10:29:00Z">
            <w:rPr/>
          </w:rPrChange>
        </w:rPr>
      </w:pPr>
    </w:p>
    <w:p w14:paraId="500800DD" w14:textId="77777777" w:rsidR="00B40E47" w:rsidRPr="003C7141" w:rsidRDefault="00B40E47" w:rsidP="00B40E47">
      <w:pPr>
        <w:pStyle w:val="ListParagraph"/>
        <w:numPr>
          <w:ilvl w:val="0"/>
          <w:numId w:val="1"/>
        </w:numPr>
        <w:rPr>
          <w:rFonts w:cstheme="minorHAnsi"/>
          <w:rPrChange w:id="82" w:author="GnG" w:date="2021-04-16T10:29:00Z">
            <w:rPr/>
          </w:rPrChange>
        </w:rPr>
      </w:pPr>
      <w:r w:rsidRPr="003C7141">
        <w:rPr>
          <w:rFonts w:cstheme="minorHAnsi"/>
          <w:rPrChange w:id="83" w:author="GnG" w:date="2021-04-16T10:29:00Z">
            <w:rPr/>
          </w:rPrChange>
        </w:rPr>
        <w:t>Terminology:</w:t>
      </w:r>
    </w:p>
    <w:p w14:paraId="5E15F3A1" w14:textId="77777777" w:rsidR="00B74CE5" w:rsidRPr="003C7141" w:rsidRDefault="00B74CE5" w:rsidP="00B40E47">
      <w:pPr>
        <w:pStyle w:val="ListParagraph"/>
        <w:ind w:left="360"/>
        <w:rPr>
          <w:rFonts w:cstheme="minorHAnsi"/>
          <w:rPrChange w:id="84" w:author="GnG" w:date="2021-04-16T10:29:00Z">
            <w:rPr/>
          </w:rPrChange>
        </w:rPr>
      </w:pPr>
      <w:r w:rsidRPr="003C7141">
        <w:rPr>
          <w:rFonts w:cstheme="minorHAnsi"/>
          <w:rPrChange w:id="85" w:author="GnG" w:date="2021-04-16T10:29:00Z">
            <w:rPr/>
          </w:rPrChange>
        </w:rPr>
        <w:t>Bingo: The known game we create</w:t>
      </w:r>
    </w:p>
    <w:p w14:paraId="0B303D0F" w14:textId="77777777" w:rsidR="00B40E47" w:rsidRPr="003C7141" w:rsidRDefault="00B40E47" w:rsidP="00B40E47">
      <w:pPr>
        <w:pStyle w:val="ListParagraph"/>
        <w:ind w:left="360"/>
        <w:rPr>
          <w:rFonts w:cstheme="minorHAnsi"/>
          <w:rPrChange w:id="86" w:author="GnG" w:date="2021-04-16T10:29:00Z">
            <w:rPr/>
          </w:rPrChange>
        </w:rPr>
      </w:pPr>
      <w:r w:rsidRPr="003C7141">
        <w:rPr>
          <w:rFonts w:cstheme="minorHAnsi"/>
          <w:rPrChange w:id="87" w:author="GnG" w:date="2021-04-16T10:29:00Z">
            <w:rPr/>
          </w:rPrChange>
        </w:rPr>
        <w:t xml:space="preserve">Game, game-id: A definition </w:t>
      </w:r>
    </w:p>
    <w:p w14:paraId="54A32C8F" w14:textId="77777777" w:rsidR="00B40E47" w:rsidRPr="003C7141" w:rsidRDefault="00B40E47" w:rsidP="00B40E47">
      <w:pPr>
        <w:pStyle w:val="ListParagraph"/>
        <w:ind w:left="360"/>
        <w:rPr>
          <w:rFonts w:cstheme="minorHAnsi"/>
          <w:rPrChange w:id="88" w:author="GnG" w:date="2021-04-16T10:29:00Z">
            <w:rPr/>
          </w:rPrChange>
        </w:rPr>
      </w:pPr>
      <w:r w:rsidRPr="003C7141">
        <w:rPr>
          <w:rFonts w:cstheme="minorHAnsi"/>
          <w:rPrChange w:id="89" w:author="GnG" w:date="2021-04-16T10:29:00Z">
            <w:rPr/>
          </w:rPrChange>
        </w:rPr>
        <w:t>Session, session-id</w:t>
      </w:r>
    </w:p>
    <w:p w14:paraId="12F14810" w14:textId="77777777" w:rsidR="00B40E47" w:rsidRPr="003C7141" w:rsidRDefault="00B40E47" w:rsidP="00B40E47">
      <w:pPr>
        <w:pStyle w:val="ListParagraph"/>
        <w:ind w:left="360"/>
        <w:rPr>
          <w:rFonts w:cstheme="minorHAnsi"/>
          <w:rPrChange w:id="90" w:author="GnG" w:date="2021-04-16T10:29:00Z">
            <w:rPr/>
          </w:rPrChange>
        </w:rPr>
      </w:pPr>
      <w:r w:rsidRPr="003C7141">
        <w:rPr>
          <w:rFonts w:cstheme="minorHAnsi"/>
          <w:rPrChange w:id="91" w:author="GnG" w:date="2021-04-16T10:29:00Z">
            <w:rPr/>
          </w:rPrChange>
        </w:rPr>
        <w:t xml:space="preserve">Player, player-id: identification of end user player that participate in a specific session of specific game. </w:t>
      </w:r>
    </w:p>
    <w:p w14:paraId="4D6646AF" w14:textId="77777777" w:rsidR="00B40E47" w:rsidRPr="003C7141" w:rsidRDefault="00B40E47" w:rsidP="00B40E47">
      <w:pPr>
        <w:pStyle w:val="ListParagraph"/>
        <w:ind w:left="360"/>
        <w:rPr>
          <w:rFonts w:cstheme="minorHAnsi"/>
          <w:rPrChange w:id="92" w:author="GnG" w:date="2021-04-16T10:29:00Z">
            <w:rPr/>
          </w:rPrChange>
        </w:rPr>
      </w:pPr>
      <w:r w:rsidRPr="003C7141">
        <w:rPr>
          <w:rFonts w:cstheme="minorHAnsi"/>
          <w:rPrChange w:id="93" w:author="GnG" w:date="2021-04-16T10:29:00Z">
            <w:rPr/>
          </w:rPrChange>
        </w:rPr>
        <w:t xml:space="preserve">The player messages are </w:t>
      </w:r>
      <w:proofErr w:type="spellStart"/>
      <w:r w:rsidRPr="003C7141">
        <w:rPr>
          <w:rFonts w:cstheme="minorHAnsi"/>
          <w:rPrChange w:id="94" w:author="GnG" w:date="2021-04-16T10:29:00Z">
            <w:rPr/>
          </w:rPrChange>
        </w:rPr>
        <w:t>identigied</w:t>
      </w:r>
      <w:proofErr w:type="spellEnd"/>
      <w:r w:rsidRPr="003C7141">
        <w:rPr>
          <w:rFonts w:cstheme="minorHAnsi"/>
          <w:rPrChange w:id="95" w:author="GnG" w:date="2021-04-16T10:29:00Z">
            <w:rPr/>
          </w:rPrChange>
        </w:rPr>
        <w:t xml:space="preserve"> by {game-id, session-id, player-id}</w:t>
      </w:r>
    </w:p>
    <w:p w14:paraId="67B27C3E" w14:textId="77777777" w:rsidR="00B40E47" w:rsidRPr="003C7141" w:rsidRDefault="00B40E47" w:rsidP="00B40E47">
      <w:pPr>
        <w:pStyle w:val="ListParagraph"/>
        <w:ind w:left="792"/>
        <w:rPr>
          <w:rFonts w:cstheme="minorHAnsi"/>
          <w:rPrChange w:id="96" w:author="GnG" w:date="2021-04-16T10:29:00Z">
            <w:rPr/>
          </w:rPrChange>
        </w:rPr>
      </w:pPr>
    </w:p>
    <w:p w14:paraId="45553A1A" w14:textId="77777777" w:rsidR="00B40E47" w:rsidRPr="003C7141" w:rsidRDefault="00FA0275" w:rsidP="0064360E">
      <w:pPr>
        <w:pStyle w:val="ListParagraph"/>
        <w:numPr>
          <w:ilvl w:val="0"/>
          <w:numId w:val="1"/>
        </w:numPr>
        <w:rPr>
          <w:rFonts w:cstheme="minorHAnsi"/>
          <w:rPrChange w:id="97" w:author="GnG" w:date="2021-04-16T10:29:00Z">
            <w:rPr>
              <w:b/>
              <w:bCs/>
            </w:rPr>
          </w:rPrChange>
        </w:rPr>
      </w:pPr>
      <w:r w:rsidRPr="003C7141">
        <w:rPr>
          <w:rFonts w:cstheme="minorHAnsi"/>
          <w:rPrChange w:id="98" w:author="GnG" w:date="2021-04-16T10:29:00Z">
            <w:rPr>
              <w:b/>
              <w:bCs/>
            </w:rPr>
          </w:rPrChange>
        </w:rPr>
        <w:t>API</w:t>
      </w:r>
    </w:p>
    <w:p w14:paraId="71A2E0A4" w14:textId="77777777" w:rsidR="0064360E" w:rsidRPr="003C7141" w:rsidRDefault="0064360E" w:rsidP="0064360E">
      <w:pPr>
        <w:pStyle w:val="ListParagraph"/>
        <w:numPr>
          <w:ilvl w:val="1"/>
          <w:numId w:val="1"/>
        </w:numPr>
        <w:rPr>
          <w:rFonts w:cstheme="minorHAnsi"/>
          <w:rPrChange w:id="99" w:author="GnG" w:date="2021-04-16T10:29:00Z">
            <w:rPr>
              <w:b/>
              <w:bCs/>
            </w:rPr>
          </w:rPrChange>
        </w:rPr>
      </w:pPr>
      <w:r w:rsidRPr="003C7141">
        <w:rPr>
          <w:rFonts w:cstheme="minorHAnsi"/>
          <w:rPrChange w:id="100" w:author="GnG" w:date="2021-04-16T10:29:00Z">
            <w:rPr>
              <w:b/>
              <w:bCs/>
            </w:rPr>
          </w:rPrChange>
        </w:rPr>
        <w:t>General response</w:t>
      </w:r>
    </w:p>
    <w:p w14:paraId="1090F4AF" w14:textId="77777777" w:rsidR="008C7989" w:rsidRPr="003C7141" w:rsidRDefault="008C7989" w:rsidP="00FA0275">
      <w:pPr>
        <w:rPr>
          <w:rFonts w:cstheme="minorHAnsi"/>
          <w:rPrChange w:id="101" w:author="GnG" w:date="2021-04-16T10:29:00Z">
            <w:rPr/>
          </w:rPrChange>
        </w:rPr>
      </w:pPr>
      <w:r w:rsidRPr="003C7141">
        <w:rPr>
          <w:rFonts w:cstheme="minorHAnsi"/>
          <w:rPrChange w:id="102" w:author="GnG" w:date="2021-04-16T10:29:00Z">
            <w:rPr/>
          </w:rPrChange>
        </w:rPr>
        <w:t>All responses should be 200 OK</w:t>
      </w:r>
      <w:r w:rsidR="00BC26AF" w:rsidRPr="003C7141">
        <w:rPr>
          <w:rFonts w:cstheme="minorHAnsi"/>
          <w:rPrChange w:id="103" w:author="GnG" w:date="2021-04-16T10:29:00Z">
            <w:rPr/>
          </w:rPrChange>
        </w:rPr>
        <w:t>, and will contain json document in the body</w:t>
      </w:r>
    </w:p>
    <w:p w14:paraId="24078FDA" w14:textId="77777777" w:rsidR="00BC26AF" w:rsidRPr="003C7141" w:rsidRDefault="00BC26AF" w:rsidP="00392492">
      <w:pPr>
        <w:rPr>
          <w:rFonts w:cstheme="minorHAnsi"/>
          <w:rPrChange w:id="104" w:author="GnG" w:date="2021-04-16T10:29:00Z">
            <w:rPr/>
          </w:rPrChange>
        </w:rPr>
      </w:pPr>
      <w:r w:rsidRPr="003C7141">
        <w:rPr>
          <w:rFonts w:cstheme="minorHAnsi"/>
          <w:rPrChange w:id="105" w:author="GnG" w:date="2021-04-16T10:29:00Z">
            <w:rPr/>
          </w:rPrChange>
        </w:rPr>
        <w:t xml:space="preserve">Success response will contain the </w:t>
      </w:r>
      <w:r w:rsidR="00392492" w:rsidRPr="003C7141">
        <w:rPr>
          <w:rFonts w:cstheme="minorHAnsi"/>
          <w:rPrChange w:id="106" w:author="GnG" w:date="2021-04-16T10:29:00Z">
            <w:rPr/>
          </w:rPrChange>
        </w:rPr>
        <w:t xml:space="preserve">root </w:t>
      </w:r>
      <w:r w:rsidRPr="003C7141">
        <w:rPr>
          <w:rFonts w:cstheme="minorHAnsi"/>
          <w:rPrChange w:id="107" w:author="GnG" w:date="2021-04-16T10:29:00Z">
            <w:rPr/>
          </w:rPrChange>
        </w:rPr>
        <w:t>node: {“result</w:t>
      </w:r>
      <w:proofErr w:type="gramStart"/>
      <w:r w:rsidRPr="003C7141">
        <w:rPr>
          <w:rFonts w:cstheme="minorHAnsi"/>
          <w:rPrChange w:id="108" w:author="GnG" w:date="2021-04-16T10:29:00Z">
            <w:rPr/>
          </w:rPrChange>
        </w:rPr>
        <w:t>” :</w:t>
      </w:r>
      <w:proofErr w:type="gramEnd"/>
      <w:r w:rsidRPr="003C7141">
        <w:rPr>
          <w:rFonts w:cstheme="minorHAnsi"/>
          <w:rPrChange w:id="109" w:author="GnG" w:date="2021-04-16T10:29:00Z">
            <w:rPr/>
          </w:rPrChange>
        </w:rPr>
        <w:t xml:space="preserve"> “ok”}</w:t>
      </w:r>
    </w:p>
    <w:p w14:paraId="51267377" w14:textId="77777777" w:rsidR="00BC26AF" w:rsidRPr="003C7141" w:rsidRDefault="00BC26AF" w:rsidP="00FA0275">
      <w:pPr>
        <w:rPr>
          <w:rFonts w:cstheme="minorHAnsi"/>
          <w:rPrChange w:id="110" w:author="GnG" w:date="2021-04-16T10:29:00Z">
            <w:rPr/>
          </w:rPrChange>
        </w:rPr>
      </w:pPr>
      <w:r w:rsidRPr="003C7141">
        <w:rPr>
          <w:rFonts w:eastAsia="Times New Roman" w:cstheme="minorHAnsi"/>
          <w:sz w:val="16"/>
          <w:szCs w:val="16"/>
          <w:rPrChange w:id="111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>"result": "ok"</w:t>
      </w:r>
    </w:p>
    <w:p w14:paraId="4B286AD4" w14:textId="77777777" w:rsidR="008C7989" w:rsidRPr="003C7141" w:rsidRDefault="008C7989" w:rsidP="00392492">
      <w:pPr>
        <w:rPr>
          <w:rFonts w:cstheme="minorHAnsi"/>
          <w:rPrChange w:id="112" w:author="GnG" w:date="2021-04-16T10:29:00Z">
            <w:rPr/>
          </w:rPrChange>
        </w:rPr>
      </w:pPr>
      <w:r w:rsidRPr="003C7141">
        <w:rPr>
          <w:rFonts w:cstheme="minorHAnsi"/>
          <w:rPrChange w:id="113" w:author="GnG" w:date="2021-04-16T10:29:00Z">
            <w:rPr/>
          </w:rPrChange>
        </w:rPr>
        <w:t xml:space="preserve">Error </w:t>
      </w:r>
      <w:r w:rsidR="00392492" w:rsidRPr="003C7141">
        <w:rPr>
          <w:rFonts w:cstheme="minorHAnsi"/>
          <w:rPrChange w:id="114" w:author="GnG" w:date="2021-04-16T10:29:00Z">
            <w:rPr/>
          </w:rPrChange>
        </w:rPr>
        <w:t xml:space="preserve">response </w:t>
      </w:r>
      <w:r w:rsidRPr="003C7141">
        <w:rPr>
          <w:rFonts w:cstheme="minorHAnsi"/>
          <w:rPrChange w:id="115" w:author="GnG" w:date="2021-04-16T10:29:00Z">
            <w:rPr/>
          </w:rPrChange>
        </w:rPr>
        <w:t xml:space="preserve">will </w:t>
      </w:r>
      <w:r w:rsidR="00392492" w:rsidRPr="003C7141">
        <w:rPr>
          <w:rFonts w:cstheme="minorHAnsi"/>
          <w:rPrChange w:id="116" w:author="GnG" w:date="2021-04-16T10:29:00Z">
            <w:rPr/>
          </w:rPrChange>
        </w:rPr>
        <w:t>contain</w:t>
      </w:r>
      <w:r w:rsidRPr="003C7141">
        <w:rPr>
          <w:rFonts w:cstheme="minorHAnsi"/>
          <w:rPrChange w:id="117" w:author="GnG" w:date="2021-04-16T10:29:00Z">
            <w:rPr/>
          </w:rPrChange>
        </w:rPr>
        <w:t xml:space="preserve"> “error” node in the </w:t>
      </w:r>
      <w:r w:rsidR="00BC26AF" w:rsidRPr="003C7141">
        <w:rPr>
          <w:rFonts w:cstheme="minorHAnsi"/>
          <w:rPrChange w:id="118" w:author="GnG" w:date="2021-04-16T10:29:00Z">
            <w:rPr/>
          </w:rPrChange>
        </w:rPr>
        <w:t xml:space="preserve">json </w:t>
      </w:r>
      <w:r w:rsidR="00392492" w:rsidRPr="003C7141">
        <w:rPr>
          <w:rFonts w:cstheme="minorHAnsi"/>
          <w:rPrChange w:id="119" w:author="GnG" w:date="2021-04-16T10:29:00Z">
            <w:rPr/>
          </w:rPrChange>
        </w:rPr>
        <w:t>root with error string as value</w:t>
      </w:r>
      <w:r w:rsidRPr="003C7141">
        <w:rPr>
          <w:rFonts w:cstheme="minorHAnsi"/>
          <w:rPrChange w:id="120" w:author="GnG" w:date="2021-04-16T10:29:00Z">
            <w:rPr/>
          </w:rPrChange>
        </w:rPr>
        <w:t>.</w:t>
      </w:r>
    </w:p>
    <w:p w14:paraId="6897359C" w14:textId="77777777" w:rsidR="008C7989" w:rsidRPr="003C7141" w:rsidDel="00570EF7" w:rsidRDefault="008C7989" w:rsidP="008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21" w:author="Doron Kaminetsky" w:date="2021-04-06T11:45:00Z"/>
          <w:rFonts w:cstheme="minorHAnsi"/>
          <w:rPrChange w:id="122" w:author="GnG" w:date="2021-04-16T10:29:00Z">
            <w:rPr>
              <w:del w:id="123" w:author="Doron Kaminetsky" w:date="2021-04-06T11:45:00Z"/>
              <w:rFonts w:ascii="Courier New" w:eastAsia="Times New Roman" w:hAnsi="Courier New" w:cs="Courier New"/>
              <w:sz w:val="20"/>
              <w:szCs w:val="20"/>
            </w:rPr>
          </w:rPrChange>
        </w:rPr>
      </w:pPr>
      <w:del w:id="124" w:author="Doron Kaminetsky" w:date="2021-04-06T11:45:00Z">
        <w:r w:rsidRPr="003C7141" w:rsidDel="00570EF7">
          <w:rPr>
            <w:rFonts w:cstheme="minorHAnsi"/>
            <w:rPrChange w:id="125" w:author="GnG" w:date="2021-04-16T10:29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delText>{</w:delText>
        </w:r>
      </w:del>
    </w:p>
    <w:p w14:paraId="0BF07F69" w14:textId="77777777" w:rsidR="008C7989" w:rsidRPr="003C7141" w:rsidDel="00570EF7" w:rsidRDefault="008C7989" w:rsidP="008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26" w:author="Doron Kaminetsky" w:date="2021-04-06T11:45:00Z"/>
          <w:rFonts w:cstheme="minorHAnsi"/>
          <w:rPrChange w:id="127" w:author="GnG" w:date="2021-04-16T10:29:00Z">
            <w:rPr>
              <w:del w:id="128" w:author="Doron Kaminetsky" w:date="2021-04-06T11:45:00Z"/>
              <w:rFonts w:ascii="Courier New" w:eastAsia="Times New Roman" w:hAnsi="Courier New" w:cs="Courier New"/>
              <w:sz w:val="20"/>
              <w:szCs w:val="20"/>
            </w:rPr>
          </w:rPrChange>
        </w:rPr>
      </w:pPr>
      <w:del w:id="129" w:author="Doron Kaminetsky" w:date="2021-04-06T11:45:00Z">
        <w:r w:rsidRPr="003C7141" w:rsidDel="00570EF7">
          <w:rPr>
            <w:rFonts w:cstheme="minorHAnsi"/>
            <w:rPrChange w:id="130" w:author="GnG" w:date="2021-04-16T10:29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delText xml:space="preserve">    "error": "&lt;specific error text&gt;"</w:delText>
        </w:r>
      </w:del>
    </w:p>
    <w:p w14:paraId="24549B8A" w14:textId="77777777" w:rsidR="008C7989" w:rsidRPr="003C7141" w:rsidDel="00570EF7" w:rsidRDefault="008C7989" w:rsidP="008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31" w:author="Doron Kaminetsky" w:date="2021-04-06T11:45:00Z"/>
          <w:rFonts w:cstheme="minorHAnsi"/>
          <w:rPrChange w:id="132" w:author="GnG" w:date="2021-04-16T10:29:00Z">
            <w:rPr>
              <w:del w:id="133" w:author="Doron Kaminetsky" w:date="2021-04-06T11:45:00Z"/>
              <w:rFonts w:ascii="Courier New" w:eastAsia="Times New Roman" w:hAnsi="Courier New" w:cs="Courier New"/>
              <w:sz w:val="20"/>
              <w:szCs w:val="20"/>
            </w:rPr>
          </w:rPrChange>
        </w:rPr>
      </w:pPr>
      <w:del w:id="134" w:author="Doron Kaminetsky" w:date="2021-04-06T11:45:00Z">
        <w:r w:rsidRPr="003C7141" w:rsidDel="00570EF7">
          <w:rPr>
            <w:rFonts w:cstheme="minorHAnsi"/>
            <w:rPrChange w:id="135" w:author="GnG" w:date="2021-04-16T10:29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delText>}</w:delText>
        </w:r>
      </w:del>
    </w:p>
    <w:p w14:paraId="5CDFC00B" w14:textId="77777777" w:rsidR="008C7989" w:rsidRPr="003C7141" w:rsidDel="00570EF7" w:rsidRDefault="008C7989" w:rsidP="00FA0275">
      <w:pPr>
        <w:rPr>
          <w:del w:id="136" w:author="Doron Kaminetsky" w:date="2021-04-06T11:45:00Z"/>
          <w:rFonts w:cstheme="minorHAnsi"/>
          <w:rPrChange w:id="137" w:author="GnG" w:date="2021-04-16T10:29:00Z">
            <w:rPr>
              <w:del w:id="138" w:author="Doron Kaminetsky" w:date="2021-04-06T11:45:00Z"/>
            </w:rPr>
          </w:rPrChange>
        </w:rPr>
      </w:pPr>
      <w:del w:id="139" w:author="Doron Kaminetsky" w:date="2021-04-06T11:45:00Z">
        <w:r w:rsidRPr="003C7141" w:rsidDel="00570EF7">
          <w:rPr>
            <w:rFonts w:cstheme="minorHAnsi"/>
            <w:rPrChange w:id="140" w:author="GnG" w:date="2021-04-16T10:29:00Z">
              <w:rPr/>
            </w:rPrChange>
          </w:rPr>
          <w:delText xml:space="preserve"> Example:</w:delText>
        </w:r>
      </w:del>
    </w:p>
    <w:p w14:paraId="0ED747B5" w14:textId="77777777" w:rsidR="008C7989" w:rsidRPr="003C7141" w:rsidDel="00570EF7" w:rsidRDefault="008C7989" w:rsidP="008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41" w:author="Doron Kaminetsky" w:date="2021-04-06T11:45:00Z"/>
          <w:rFonts w:cstheme="minorHAnsi"/>
          <w:rPrChange w:id="142" w:author="GnG" w:date="2021-04-16T10:29:00Z">
            <w:rPr>
              <w:del w:id="143" w:author="Doron Kaminetsky" w:date="2021-04-06T11:45:00Z"/>
              <w:rFonts w:ascii="Courier New" w:eastAsia="Times New Roman" w:hAnsi="Courier New" w:cs="Courier New"/>
              <w:sz w:val="20"/>
              <w:szCs w:val="20"/>
            </w:rPr>
          </w:rPrChange>
        </w:rPr>
      </w:pPr>
      <w:del w:id="144" w:author="Doron Kaminetsky" w:date="2021-04-06T11:45:00Z">
        <w:r w:rsidRPr="003C7141" w:rsidDel="00570EF7">
          <w:rPr>
            <w:rFonts w:cstheme="minorHAnsi"/>
            <w:rPrChange w:id="145" w:author="GnG" w:date="2021-04-16T10:29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delText>{</w:delText>
        </w:r>
      </w:del>
    </w:p>
    <w:p w14:paraId="73E698D5" w14:textId="77777777" w:rsidR="008C7989" w:rsidRPr="003C7141" w:rsidDel="00570EF7" w:rsidRDefault="008C7989" w:rsidP="008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46" w:author="Doron Kaminetsky" w:date="2021-04-06T11:45:00Z"/>
          <w:rFonts w:cstheme="minorHAnsi"/>
          <w:rPrChange w:id="147" w:author="GnG" w:date="2021-04-16T10:29:00Z">
            <w:rPr>
              <w:del w:id="148" w:author="Doron Kaminetsky" w:date="2021-04-06T11:45:00Z"/>
              <w:rFonts w:ascii="Courier New" w:eastAsia="Times New Roman" w:hAnsi="Courier New" w:cs="Courier New"/>
              <w:sz w:val="20"/>
              <w:szCs w:val="20"/>
            </w:rPr>
          </w:rPrChange>
        </w:rPr>
      </w:pPr>
      <w:del w:id="149" w:author="Doron Kaminetsky" w:date="2021-04-06T11:45:00Z">
        <w:r w:rsidRPr="003C7141" w:rsidDel="00570EF7">
          <w:rPr>
            <w:rFonts w:cstheme="minorHAnsi"/>
            <w:rPrChange w:id="150" w:author="GnG" w:date="2021-04-16T10:29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delText xml:space="preserve">    "error": "session not found : ses2"</w:delText>
        </w:r>
      </w:del>
    </w:p>
    <w:p w14:paraId="7082186A" w14:textId="77777777" w:rsidR="00570EF7" w:rsidRPr="003C7141" w:rsidRDefault="008C7989" w:rsidP="008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1" w:author="Doron Kaminetsky" w:date="2021-04-06T11:44:00Z"/>
          <w:rFonts w:cstheme="minorHAnsi"/>
          <w:rPrChange w:id="152" w:author="GnG" w:date="2021-04-16T10:29:00Z">
            <w:rPr>
              <w:ins w:id="153" w:author="Doron Kaminetsky" w:date="2021-04-06T11:44:00Z"/>
              <w:rFonts w:ascii="Courier New" w:eastAsia="Times New Roman" w:hAnsi="Courier New" w:cs="Courier New"/>
              <w:sz w:val="16"/>
              <w:szCs w:val="16"/>
            </w:rPr>
          </w:rPrChange>
        </w:rPr>
      </w:pPr>
      <w:del w:id="154" w:author="Doron Kaminetsky" w:date="2021-04-06T11:45:00Z">
        <w:r w:rsidRPr="003C7141" w:rsidDel="00570EF7">
          <w:rPr>
            <w:rFonts w:cstheme="minorHAnsi"/>
            <w:rPrChange w:id="155" w:author="GnG" w:date="2021-04-16T10:29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delText>}</w:delText>
        </w:r>
      </w:del>
      <w:ins w:id="156" w:author="Doron Kaminetsky" w:date="2021-04-06T11:43:00Z">
        <w:r w:rsidR="00570EF7" w:rsidRPr="003C7141">
          <w:rPr>
            <w:rFonts w:cstheme="minorHAnsi"/>
            <w:rPrChange w:id="157" w:author="GnG" w:date="2021-04-16T10:29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t xml:space="preserve">Error response will contain </w:t>
        </w:r>
      </w:ins>
      <w:ins w:id="158" w:author="Doron Kaminetsky" w:date="2021-04-06T11:44:00Z">
        <w:r w:rsidR="00570EF7" w:rsidRPr="003C7141">
          <w:rPr>
            <w:rFonts w:cstheme="minorHAnsi"/>
            <w:rPrChange w:id="159" w:author="GnG" w:date="2021-04-16T10:29:00Z">
              <w:rPr>
                <w:rFonts w:ascii="Courier New" w:eastAsia="Times New Roman" w:hAnsi="Courier New" w:cs="Courier New"/>
                <w:sz w:val="16"/>
                <w:szCs w:val="16"/>
              </w:rPr>
            </w:rPrChange>
          </w:rPr>
          <w:t>"result": with message that is NOT "ok"</w:t>
        </w:r>
      </w:ins>
    </w:p>
    <w:p w14:paraId="49EF9038" w14:textId="77777777" w:rsidR="00570EF7" w:rsidRPr="003C7141" w:rsidRDefault="00570EF7" w:rsidP="008C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0" w:author="Doron Kaminetsky" w:date="2021-04-06T11:44:00Z"/>
          <w:rFonts w:cstheme="minorHAnsi"/>
          <w:rPrChange w:id="161" w:author="GnG" w:date="2021-04-16T10:29:00Z">
            <w:rPr>
              <w:ins w:id="162" w:author="Doron Kaminetsky" w:date="2021-04-06T11:44:00Z"/>
              <w:rFonts w:ascii="Courier New" w:eastAsia="Times New Roman" w:hAnsi="Courier New" w:cs="Courier New"/>
              <w:sz w:val="16"/>
              <w:szCs w:val="16"/>
            </w:rPr>
          </w:rPrChange>
        </w:rPr>
      </w:pPr>
      <w:ins w:id="163" w:author="Doron Kaminetsky" w:date="2021-04-06T11:44:00Z">
        <w:r w:rsidRPr="003C7141">
          <w:rPr>
            <w:rFonts w:cstheme="minorHAnsi"/>
            <w:rPrChange w:id="164" w:author="GnG" w:date="2021-04-16T10:29:00Z">
              <w:rPr>
                <w:rFonts w:ascii="Courier New" w:eastAsia="Times New Roman" w:hAnsi="Courier New" w:cs="Courier New"/>
                <w:sz w:val="16"/>
                <w:szCs w:val="16"/>
              </w:rPr>
            </w:rPrChange>
          </w:rPr>
          <w:t>For example:</w:t>
        </w:r>
      </w:ins>
    </w:p>
    <w:p w14:paraId="067C9BF9" w14:textId="77777777" w:rsidR="00570EF7" w:rsidRPr="003C7141" w:rsidRDefault="00570EF7" w:rsidP="0057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rPrChange w:id="165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</w:pPr>
      <w:ins w:id="166" w:author="Doron Kaminetsky" w:date="2021-04-06T11:44:00Z">
        <w:r w:rsidRPr="003C7141">
          <w:rPr>
            <w:rFonts w:eastAsia="Times New Roman" w:cstheme="minorHAnsi"/>
            <w:sz w:val="16"/>
            <w:szCs w:val="16"/>
            <w:rPrChange w:id="167" w:author="GnG" w:date="2021-04-16T10:29:00Z">
              <w:rPr>
                <w:rFonts w:ascii="Courier New" w:eastAsia="Times New Roman" w:hAnsi="Courier New" w:cs="Courier New"/>
                <w:sz w:val="16"/>
                <w:szCs w:val="16"/>
              </w:rPr>
            </w:rPrChange>
          </w:rPr>
          <w:t>"result": "</w:t>
        </w:r>
        <w:r w:rsidRPr="003C7141">
          <w:rPr>
            <w:rFonts w:eastAsia="Times New Roman" w:cstheme="minorHAnsi"/>
            <w:sz w:val="20"/>
            <w:szCs w:val="20"/>
            <w:rPrChange w:id="168" w:author="GnG" w:date="2021-04-16T10:29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t xml:space="preserve"> session not </w:t>
        </w:r>
        <w:proofErr w:type="gramStart"/>
        <w:r w:rsidRPr="003C7141">
          <w:rPr>
            <w:rFonts w:eastAsia="Times New Roman" w:cstheme="minorHAnsi"/>
            <w:sz w:val="20"/>
            <w:szCs w:val="20"/>
            <w:rPrChange w:id="169" w:author="GnG" w:date="2021-04-16T10:29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t>found :</w:t>
        </w:r>
        <w:proofErr w:type="gramEnd"/>
        <w:r w:rsidRPr="003C7141">
          <w:rPr>
            <w:rFonts w:eastAsia="Times New Roman" w:cstheme="minorHAnsi"/>
            <w:sz w:val="20"/>
            <w:szCs w:val="20"/>
            <w:rPrChange w:id="170" w:author="GnG" w:date="2021-04-16T10:29:00Z">
              <w:rPr>
                <w:rFonts w:ascii="Courier New" w:eastAsia="Times New Roman" w:hAnsi="Courier New" w:cs="Courier New"/>
                <w:sz w:val="20"/>
                <w:szCs w:val="20"/>
              </w:rPr>
            </w:rPrChange>
          </w:rPr>
          <w:t xml:space="preserve"> ses2</w:t>
        </w:r>
        <w:r w:rsidRPr="003C7141">
          <w:rPr>
            <w:rFonts w:eastAsia="Times New Roman" w:cstheme="minorHAnsi"/>
            <w:sz w:val="16"/>
            <w:szCs w:val="16"/>
            <w:rPrChange w:id="171" w:author="GnG" w:date="2021-04-16T10:29:00Z">
              <w:rPr>
                <w:rFonts w:ascii="Courier New" w:eastAsia="Times New Roman" w:hAnsi="Courier New" w:cs="Courier New"/>
                <w:sz w:val="16"/>
                <w:szCs w:val="16"/>
              </w:rPr>
            </w:rPrChange>
          </w:rPr>
          <w:t>"</w:t>
        </w:r>
      </w:ins>
    </w:p>
    <w:p w14:paraId="75785AF2" w14:textId="77777777" w:rsidR="008C7989" w:rsidRPr="003C7141" w:rsidRDefault="0064360E" w:rsidP="0064360E">
      <w:pPr>
        <w:pStyle w:val="ListParagraph"/>
        <w:pageBreakBefore/>
        <w:numPr>
          <w:ilvl w:val="1"/>
          <w:numId w:val="1"/>
        </w:numPr>
        <w:rPr>
          <w:rFonts w:cstheme="minorHAnsi"/>
          <w:sz w:val="36"/>
          <w:szCs w:val="36"/>
          <w:rPrChange w:id="172" w:author="GnG" w:date="2021-04-16T10:29:00Z">
            <w:rPr>
              <w:b/>
              <w:bCs/>
              <w:sz w:val="36"/>
              <w:szCs w:val="36"/>
            </w:rPr>
          </w:rPrChange>
        </w:rPr>
      </w:pPr>
      <w:r w:rsidRPr="003C7141">
        <w:rPr>
          <w:rFonts w:cstheme="minorHAnsi"/>
          <w:sz w:val="36"/>
          <w:szCs w:val="36"/>
          <w:rPrChange w:id="173" w:author="GnG" w:date="2021-04-16T10:29:00Z">
            <w:rPr>
              <w:b/>
              <w:bCs/>
              <w:sz w:val="36"/>
              <w:szCs w:val="36"/>
            </w:rPr>
          </w:rPrChange>
        </w:rPr>
        <w:lastRenderedPageBreak/>
        <w:t xml:space="preserve">REST </w:t>
      </w:r>
      <w:r w:rsidR="00CA50B8" w:rsidRPr="003C7141">
        <w:rPr>
          <w:rFonts w:cstheme="minorHAnsi"/>
          <w:sz w:val="36"/>
          <w:szCs w:val="36"/>
          <w:rPrChange w:id="174" w:author="GnG" w:date="2021-04-16T10:29:00Z">
            <w:rPr>
              <w:b/>
              <w:bCs/>
              <w:sz w:val="36"/>
              <w:szCs w:val="36"/>
            </w:rPr>
          </w:rPrChange>
        </w:rPr>
        <w:t>API</w:t>
      </w:r>
      <w:r w:rsidRPr="003C7141">
        <w:rPr>
          <w:rFonts w:cstheme="minorHAnsi"/>
          <w:sz w:val="36"/>
          <w:szCs w:val="36"/>
          <w:rPrChange w:id="175" w:author="GnG" w:date="2021-04-16T10:29:00Z">
            <w:rPr>
              <w:b/>
              <w:bCs/>
              <w:sz w:val="36"/>
              <w:szCs w:val="36"/>
            </w:rPr>
          </w:rPrChange>
        </w:rPr>
        <w:t xml:space="preserve"> </w:t>
      </w:r>
    </w:p>
    <w:p w14:paraId="2545FEA9" w14:textId="77777777" w:rsidR="008C7989" w:rsidRPr="003C7141" w:rsidRDefault="00392492" w:rsidP="0064360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rPrChange w:id="176" w:author="GnG" w:date="2021-04-16T10:29:00Z">
            <w:rPr>
              <w:b/>
              <w:bCs/>
              <w:sz w:val="28"/>
              <w:szCs w:val="28"/>
            </w:rPr>
          </w:rPrChange>
        </w:rPr>
      </w:pPr>
      <w:r w:rsidRPr="003C7141">
        <w:rPr>
          <w:rFonts w:cstheme="minorHAnsi"/>
          <w:sz w:val="28"/>
          <w:szCs w:val="28"/>
          <w:rPrChange w:id="177" w:author="GnG" w:date="2021-04-16T10:29:00Z">
            <w:rPr>
              <w:b/>
              <w:bCs/>
              <w:sz w:val="28"/>
              <w:szCs w:val="28"/>
            </w:rPr>
          </w:rPrChange>
        </w:rPr>
        <w:t xml:space="preserve">API: </w:t>
      </w:r>
      <w:proofErr w:type="spellStart"/>
      <w:r w:rsidRPr="003C7141">
        <w:rPr>
          <w:rFonts w:cstheme="minorHAnsi"/>
          <w:sz w:val="28"/>
          <w:szCs w:val="28"/>
          <w:rPrChange w:id="178" w:author="GnG" w:date="2021-04-16T10:29:00Z">
            <w:rPr>
              <w:b/>
              <w:bCs/>
              <w:sz w:val="28"/>
              <w:szCs w:val="28"/>
            </w:rPr>
          </w:rPrChange>
        </w:rPr>
        <w:t>ManagePlayer</w:t>
      </w:r>
      <w:proofErr w:type="spellEnd"/>
    </w:p>
    <w:p w14:paraId="09475FE8" w14:textId="77777777" w:rsidR="00392492" w:rsidRPr="003C7141" w:rsidRDefault="00392492" w:rsidP="00392492">
      <w:pPr>
        <w:rPr>
          <w:rFonts w:cstheme="minorHAnsi"/>
          <w:rPrChange w:id="179" w:author="GnG" w:date="2021-04-16T10:29:00Z">
            <w:rPr/>
          </w:rPrChange>
        </w:rPr>
      </w:pPr>
      <w:r w:rsidRPr="003C7141">
        <w:rPr>
          <w:rFonts w:cstheme="minorHAnsi"/>
          <w:b/>
          <w:bCs/>
          <w:rPrChange w:id="180" w:author="GnG" w:date="2021-04-16T10:31:00Z">
            <w:rPr/>
          </w:rPrChange>
        </w:rPr>
        <w:t>OPERATION</w:t>
      </w:r>
      <w:r w:rsidRPr="003C7141">
        <w:rPr>
          <w:rFonts w:cstheme="minorHAnsi"/>
          <w:rPrChange w:id="181" w:author="GnG" w:date="2021-04-16T10:29:00Z">
            <w:rPr/>
          </w:rPrChange>
        </w:rPr>
        <w:t>: JOIN</w:t>
      </w:r>
      <w:proofErr w:type="gramStart"/>
      <w:r w:rsidRPr="003C7141">
        <w:rPr>
          <w:rFonts w:cstheme="minorHAnsi"/>
          <w:rPrChange w:id="182" w:author="GnG" w:date="2021-04-16T10:29:00Z">
            <w:rPr/>
          </w:rPrChange>
        </w:rPr>
        <w:t xml:space="preserve">   </w:t>
      </w:r>
      <w:r w:rsidR="0064360E" w:rsidRPr="003C7141">
        <w:rPr>
          <w:rFonts w:cstheme="minorHAnsi"/>
          <w:rPrChange w:id="183" w:author="GnG" w:date="2021-04-16T10:29:00Z">
            <w:rPr/>
          </w:rPrChange>
        </w:rPr>
        <w:t>(</w:t>
      </w:r>
      <w:proofErr w:type="gramEnd"/>
      <w:r w:rsidR="0064360E" w:rsidRPr="003C7141">
        <w:rPr>
          <w:rFonts w:cstheme="minorHAnsi"/>
          <w:rPrChange w:id="184" w:author="GnG" w:date="2021-04-16T10:29:00Z">
            <w:rPr/>
          </w:rPrChange>
        </w:rPr>
        <w:t>Other operations TBD)</w:t>
      </w:r>
    </w:p>
    <w:p w14:paraId="1236F7D7" w14:textId="77777777" w:rsidR="00FA0275" w:rsidRPr="003C7141" w:rsidRDefault="0064360E" w:rsidP="00392492">
      <w:pPr>
        <w:rPr>
          <w:rFonts w:cstheme="minorHAnsi"/>
          <w:rPrChange w:id="185" w:author="GnG" w:date="2021-04-16T10:29:00Z">
            <w:rPr/>
          </w:rPrChange>
        </w:rPr>
      </w:pPr>
      <w:r w:rsidRPr="003C7141">
        <w:rPr>
          <w:rFonts w:cstheme="minorHAnsi"/>
          <w:b/>
          <w:bCs/>
          <w:rPrChange w:id="186" w:author="GnG" w:date="2021-04-16T10:31:00Z">
            <w:rPr/>
          </w:rPrChange>
        </w:rPr>
        <w:t>Purpose</w:t>
      </w:r>
      <w:r w:rsidRPr="003C7141">
        <w:rPr>
          <w:rFonts w:cstheme="minorHAnsi"/>
          <w:rPrChange w:id="187" w:author="GnG" w:date="2021-04-16T10:29:00Z">
            <w:rPr/>
          </w:rPrChange>
        </w:rPr>
        <w:t xml:space="preserve">: </w:t>
      </w:r>
      <w:r w:rsidR="00392492" w:rsidRPr="003C7141">
        <w:rPr>
          <w:rFonts w:cstheme="minorHAnsi"/>
          <w:rPrChange w:id="188" w:author="GnG" w:date="2021-04-16T10:29:00Z">
            <w:rPr/>
          </w:rPrChange>
        </w:rPr>
        <w:t>Play</w:t>
      </w:r>
      <w:r w:rsidR="00FA0275" w:rsidRPr="003C7141">
        <w:rPr>
          <w:rFonts w:cstheme="minorHAnsi"/>
          <w:rPrChange w:id="189" w:author="GnG" w:date="2021-04-16T10:29:00Z">
            <w:rPr/>
          </w:rPrChange>
        </w:rPr>
        <w:t>er JOIN to existing session</w:t>
      </w:r>
    </w:p>
    <w:p w14:paraId="61CE9B31" w14:textId="77777777" w:rsidR="00FA0275" w:rsidRPr="003C7141" w:rsidRDefault="00FA0275" w:rsidP="00FA0275">
      <w:pPr>
        <w:rPr>
          <w:rFonts w:cstheme="minorHAnsi"/>
          <w:rPrChange w:id="190" w:author="GnG" w:date="2021-04-16T10:29:00Z">
            <w:rPr/>
          </w:rPrChange>
        </w:rPr>
      </w:pPr>
      <w:r w:rsidRPr="003C7141">
        <w:rPr>
          <w:rFonts w:cstheme="minorHAnsi"/>
          <w:rPrChange w:id="191" w:author="GnG" w:date="2021-04-16T10:29:00Z">
            <w:rPr/>
          </w:rPrChange>
        </w:rPr>
        <w:t xml:space="preserve">Player supply: game0id, session-id, nick-name </w:t>
      </w:r>
    </w:p>
    <w:p w14:paraId="4E248775" w14:textId="77777777" w:rsidR="00FA0275" w:rsidRPr="003C7141" w:rsidRDefault="0064360E" w:rsidP="00FA0275">
      <w:pPr>
        <w:rPr>
          <w:rFonts w:cstheme="minorHAnsi"/>
          <w:rPrChange w:id="192" w:author="GnG" w:date="2021-04-16T10:29:00Z">
            <w:rPr/>
          </w:rPrChange>
        </w:rPr>
      </w:pPr>
      <w:r w:rsidRPr="003C7141">
        <w:rPr>
          <w:rFonts w:cstheme="minorHAnsi"/>
          <w:rPrChange w:id="193" w:author="GnG" w:date="2021-04-16T10:29:00Z">
            <w:rPr/>
          </w:rPrChange>
        </w:rPr>
        <w:t xml:space="preserve">REST Method: </w:t>
      </w:r>
      <w:r w:rsidR="00FA0275" w:rsidRPr="003C7141">
        <w:rPr>
          <w:rFonts w:cstheme="minorHAnsi"/>
          <w:rPrChange w:id="194" w:author="GnG" w:date="2021-04-16T10:29:00Z">
            <w:rPr/>
          </w:rPrChange>
        </w:rPr>
        <w:t>POST</w:t>
      </w:r>
    </w:p>
    <w:p w14:paraId="6A6D797B" w14:textId="77777777" w:rsidR="00FA0275" w:rsidRPr="003C7141" w:rsidRDefault="00C43269" w:rsidP="00FA027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rPrChange w:id="195" w:author="GnG" w:date="2021-04-16T10:29:00Z">
            <w:rPr>
              <w:color w:val="000000" w:themeColor="text1"/>
            </w:rPr>
          </w:rPrChange>
        </w:rPr>
      </w:pPr>
      <w:r w:rsidRPr="003C7141">
        <w:rPr>
          <w:rFonts w:asciiTheme="minorHAnsi" w:hAnsiTheme="minorHAnsi" w:cstheme="minorHAnsi"/>
          <w:rPrChange w:id="196" w:author="GnG" w:date="2021-04-16T10:29:00Z">
            <w:rPr/>
          </w:rPrChange>
        </w:rPr>
        <w:fldChar w:fldCharType="begin"/>
      </w:r>
      <w:r w:rsidRPr="003C7141">
        <w:rPr>
          <w:rFonts w:asciiTheme="minorHAnsi" w:hAnsiTheme="minorHAnsi" w:cstheme="minorHAnsi"/>
          <w:rPrChange w:id="197" w:author="GnG" w:date="2021-04-16T10:29:00Z">
            <w:rPr/>
          </w:rPrChange>
        </w:rPr>
        <w:instrText xml:space="preserve"> HYPERLINK </w:instrText>
      </w:r>
      <w:r w:rsidRPr="003C7141">
        <w:rPr>
          <w:rFonts w:asciiTheme="minorHAnsi" w:hAnsiTheme="minorHAnsi" w:cstheme="minorHAnsi"/>
          <w:rPrChange w:id="198" w:author="GnG" w:date="2021-04-16T10:29:00Z">
            <w:rPr/>
          </w:rPrChange>
        </w:rPr>
        <w:fldChar w:fldCharType="separate"/>
      </w:r>
      <w:r w:rsidR="00FA0275" w:rsidRPr="003C7141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shd w:val="clear" w:color="auto" w:fill="FFFF00"/>
          <w:rPrChange w:id="199" w:author="GnG" w:date="2021-04-16T10:29:00Z">
            <w:rPr>
              <w:rStyle w:val="Hyperlink"/>
              <w:rFonts w:ascii="Arial" w:hAnsi="Arial" w:cs="Arial"/>
              <w:color w:val="000000" w:themeColor="text1"/>
              <w:sz w:val="22"/>
              <w:szCs w:val="22"/>
              <w:shd w:val="clear" w:color="auto" w:fill="FFFF00"/>
            </w:rPr>
          </w:rPrChange>
        </w:rPr>
        <w:t>https://&lt;Server&gt;/api/ManagePlayer?game-id=&lt;user-game-id&gt;&amp;session-id=&lt;user-session-id&gt;&amp;player-id=&lt;user</w:t>
      </w:r>
      <w:r w:rsidRPr="003C7141">
        <w:rPr>
          <w:rStyle w:val="Hyperlink"/>
          <w:rFonts w:asciiTheme="minorHAnsi" w:hAnsiTheme="minorHAnsi" w:cstheme="minorHAnsi"/>
          <w:color w:val="000000" w:themeColor="text1"/>
          <w:sz w:val="22"/>
          <w:szCs w:val="22"/>
          <w:shd w:val="clear" w:color="auto" w:fill="FFFF00"/>
          <w:rPrChange w:id="200" w:author="GnG" w:date="2021-04-16T10:29:00Z">
            <w:rPr>
              <w:rStyle w:val="Hyperlink"/>
              <w:rFonts w:ascii="Arial" w:hAnsi="Arial" w:cs="Arial"/>
              <w:color w:val="000000" w:themeColor="text1"/>
              <w:sz w:val="22"/>
              <w:szCs w:val="22"/>
              <w:shd w:val="clear" w:color="auto" w:fill="FFFF00"/>
            </w:rPr>
          </w:rPrChange>
        </w:rPr>
        <w:fldChar w:fldCharType="end"/>
      </w:r>
      <w:r w:rsidR="00FA0275" w:rsidRPr="003C714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00"/>
          <w:rPrChange w:id="201" w:author="GnG" w:date="2021-04-16T10:29:00Z">
            <w:rPr>
              <w:rFonts w:ascii="Arial" w:hAnsi="Arial" w:cs="Arial"/>
              <w:color w:val="000000" w:themeColor="text1"/>
              <w:sz w:val="22"/>
              <w:szCs w:val="22"/>
              <w:shd w:val="clear" w:color="auto" w:fill="FFFF00"/>
            </w:rPr>
          </w:rPrChange>
        </w:rPr>
        <w:t xml:space="preserve"> nick&gt;&amp;op=</w:t>
      </w:r>
      <w:proofErr w:type="spellStart"/>
      <w:r w:rsidR="00FA0275" w:rsidRPr="003C714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00"/>
          <w:rPrChange w:id="202" w:author="GnG" w:date="2021-04-16T10:29:00Z">
            <w:rPr>
              <w:rFonts w:ascii="Arial" w:hAnsi="Arial" w:cs="Arial"/>
              <w:color w:val="000000" w:themeColor="text1"/>
              <w:sz w:val="22"/>
              <w:szCs w:val="22"/>
              <w:shd w:val="clear" w:color="auto" w:fill="FFFF00"/>
            </w:rPr>
          </w:rPrChange>
        </w:rPr>
        <w:t>JOIN&amp;ver</w:t>
      </w:r>
      <w:proofErr w:type="spellEnd"/>
      <w:r w:rsidR="00FA0275" w:rsidRPr="003C714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00"/>
          <w:rPrChange w:id="203" w:author="GnG" w:date="2021-04-16T10:29:00Z">
            <w:rPr>
              <w:rFonts w:ascii="Arial" w:hAnsi="Arial" w:cs="Arial"/>
              <w:color w:val="000000" w:themeColor="text1"/>
              <w:sz w:val="22"/>
              <w:szCs w:val="22"/>
              <w:shd w:val="clear" w:color="auto" w:fill="FFFF00"/>
            </w:rPr>
          </w:rPrChange>
        </w:rPr>
        <w:t>=1</w:t>
      </w:r>
    </w:p>
    <w:p w14:paraId="04DA45B2" w14:textId="77777777" w:rsidR="00FA0275" w:rsidRPr="003C7141" w:rsidRDefault="00FA0275" w:rsidP="00FA0275">
      <w:pPr>
        <w:rPr>
          <w:rFonts w:cstheme="minorHAnsi"/>
          <w:rPrChange w:id="204" w:author="GnG" w:date="2021-04-16T10:29:00Z">
            <w:rPr/>
          </w:rPrChange>
        </w:rPr>
      </w:pPr>
      <w:r w:rsidRPr="003C7141">
        <w:rPr>
          <w:rFonts w:cstheme="minorHAnsi"/>
          <w:color w:val="000000" w:themeColor="text1"/>
          <w:rPrChange w:id="205" w:author="GnG" w:date="2021-04-16T10:29:00Z">
            <w:rPr>
              <w:color w:val="000000" w:themeColor="text1"/>
            </w:rPr>
          </w:rPrChange>
        </w:rPr>
        <w:br/>
      </w:r>
      <w:r w:rsidRPr="003C7141">
        <w:rPr>
          <w:rFonts w:cstheme="minorHAnsi"/>
          <w:rPrChange w:id="206" w:author="GnG" w:date="2021-04-16T10:29:00Z">
            <w:rPr/>
          </w:rPrChange>
        </w:rPr>
        <w:t xml:space="preserve">Content: currently empty json - </w:t>
      </w:r>
      <w:r w:rsidRPr="003C7141">
        <w:rPr>
          <w:rFonts w:cstheme="minorHAnsi"/>
          <w:highlight w:val="yellow"/>
          <w:rPrChange w:id="207" w:author="GnG" w:date="2021-04-16T10:29:00Z">
            <w:rPr>
              <w:highlight w:val="yellow"/>
            </w:rPr>
          </w:rPrChange>
        </w:rPr>
        <w:t>“{}”</w:t>
      </w:r>
    </w:p>
    <w:p w14:paraId="44B06141" w14:textId="77777777" w:rsidR="00FA0275" w:rsidRPr="003C7141" w:rsidRDefault="00FA0275" w:rsidP="00CA50B8">
      <w:pPr>
        <w:widowControl w:val="0"/>
        <w:rPr>
          <w:rFonts w:cstheme="minorHAnsi"/>
          <w:rPrChange w:id="208" w:author="GnG" w:date="2021-04-16T10:29:00Z">
            <w:rPr/>
          </w:rPrChange>
        </w:rPr>
      </w:pPr>
      <w:r w:rsidRPr="003C7141">
        <w:rPr>
          <w:rFonts w:cstheme="minorHAnsi"/>
          <w:rPrChange w:id="209" w:author="GnG" w:date="2021-04-16T10:29:00Z">
            <w:rPr/>
          </w:rPrChange>
        </w:rPr>
        <w:t>Success response:</w:t>
      </w:r>
    </w:p>
    <w:p w14:paraId="3D8FDF2B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10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11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>{</w:t>
      </w:r>
    </w:p>
    <w:p w14:paraId="53714551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12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13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"board": {</w:t>
      </w:r>
    </w:p>
    <w:p w14:paraId="3B7D2651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14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15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16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"width": 2,</w:t>
      </w:r>
    </w:p>
    <w:p w14:paraId="4B33CEDC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17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18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19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"height": 2,</w:t>
      </w:r>
    </w:p>
    <w:p w14:paraId="1D93BB2B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20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21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22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"cells": [</w:t>
      </w:r>
    </w:p>
    <w:p w14:paraId="47803404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23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24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25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26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{</w:t>
      </w:r>
    </w:p>
    <w:p w14:paraId="1C585DAA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27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28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29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30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31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"x": 0,</w:t>
      </w:r>
    </w:p>
    <w:p w14:paraId="050DFEEE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32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33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34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35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36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"y": 0,</w:t>
      </w:r>
    </w:p>
    <w:p w14:paraId="04F99E79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37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38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39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40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41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"answer": "15",</w:t>
      </w:r>
    </w:p>
    <w:p w14:paraId="7741294C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42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43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44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45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46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"answered": false,</w:t>
      </w:r>
    </w:p>
    <w:p w14:paraId="19DA424C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47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48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49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50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51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"statistics": {}</w:t>
      </w:r>
    </w:p>
    <w:p w14:paraId="652E107C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52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53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54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55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},</w:t>
      </w:r>
    </w:p>
    <w:p w14:paraId="333B4BB3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56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57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 xml:space="preserve">                     </w:t>
      </w:r>
      <w:proofErr w:type="gramStart"/>
      <w:r w:rsidRPr="003C7141">
        <w:rPr>
          <w:rFonts w:eastAsia="Times New Roman" w:cstheme="minorHAnsi"/>
          <w:sz w:val="16"/>
          <w:szCs w:val="16"/>
          <w:rPrChange w:id="258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>----  REST</w:t>
      </w:r>
      <w:proofErr w:type="gramEnd"/>
      <w:r w:rsidRPr="003C7141">
        <w:rPr>
          <w:rFonts w:eastAsia="Times New Roman" w:cstheme="minorHAnsi"/>
          <w:sz w:val="16"/>
          <w:szCs w:val="16"/>
          <w:rPrChange w:id="259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 xml:space="preserve"> OF CELLS ---</w:t>
      </w:r>
    </w:p>
    <w:p w14:paraId="04D3E607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60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61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</w:r>
      <w:r w:rsidRPr="003C7141">
        <w:rPr>
          <w:rFonts w:eastAsia="Times New Roman" w:cstheme="minorHAnsi"/>
          <w:sz w:val="16"/>
          <w:szCs w:val="16"/>
          <w:rPrChange w:id="262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]</w:t>
      </w:r>
    </w:p>
    <w:p w14:paraId="502C3F68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63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64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},</w:t>
      </w:r>
    </w:p>
    <w:p w14:paraId="4C8960B5" w14:textId="77777777" w:rsidR="00BC26AF" w:rsidRPr="003C7141" w:rsidRDefault="00BC26AF" w:rsidP="00BC26AF">
      <w:pPr>
        <w:rPr>
          <w:rFonts w:eastAsia="Times New Roman" w:cstheme="minorHAnsi"/>
          <w:sz w:val="16"/>
          <w:szCs w:val="16"/>
          <w:rPrChange w:id="265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66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ab/>
        <w:t>"result": "ok"</w:t>
      </w:r>
    </w:p>
    <w:p w14:paraId="4D4FD71F" w14:textId="77777777" w:rsidR="00FA0275" w:rsidRPr="003C7141" w:rsidRDefault="00BC26AF" w:rsidP="00BC26AF">
      <w:pPr>
        <w:rPr>
          <w:rFonts w:eastAsia="Times New Roman" w:cstheme="minorHAnsi"/>
          <w:sz w:val="16"/>
          <w:szCs w:val="16"/>
          <w:rPrChange w:id="267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</w:pPr>
      <w:r w:rsidRPr="003C7141">
        <w:rPr>
          <w:rFonts w:eastAsia="Times New Roman" w:cstheme="minorHAnsi"/>
          <w:sz w:val="16"/>
          <w:szCs w:val="16"/>
          <w:rPrChange w:id="268" w:author="GnG" w:date="2021-04-16T10:29:00Z">
            <w:rPr>
              <w:rFonts w:ascii="Courier New" w:eastAsia="Times New Roman" w:hAnsi="Courier New" w:cs="Courier New"/>
              <w:sz w:val="16"/>
              <w:szCs w:val="16"/>
            </w:rPr>
          </w:rPrChange>
        </w:rPr>
        <w:t>}</w:t>
      </w:r>
    </w:p>
    <w:p w14:paraId="0AFC9229" w14:textId="77777777" w:rsidR="00CA50B8" w:rsidRPr="003C7141" w:rsidRDefault="00772ECD" w:rsidP="00BC26AF">
      <w:pPr>
        <w:rPr>
          <w:rFonts w:eastAsia="Times New Roman" w:cstheme="minorHAnsi"/>
          <w:sz w:val="20"/>
          <w:szCs w:val="20"/>
          <w:rPrChange w:id="269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</w:pPr>
      <w:r w:rsidRPr="003C7141">
        <w:rPr>
          <w:rFonts w:eastAsia="Times New Roman" w:cstheme="minorHAnsi"/>
          <w:sz w:val="20"/>
          <w:szCs w:val="20"/>
          <w:rPrChange w:id="270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Note</w:t>
      </w:r>
      <w:r w:rsidR="00CA50B8" w:rsidRPr="003C7141">
        <w:rPr>
          <w:rFonts w:eastAsia="Times New Roman" w:cstheme="minorHAnsi"/>
          <w:sz w:val="20"/>
          <w:szCs w:val="20"/>
          <w:rPrChange w:id="271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s</w:t>
      </w:r>
      <w:r w:rsidRPr="003C7141">
        <w:rPr>
          <w:rFonts w:eastAsia="Times New Roman" w:cstheme="minorHAnsi"/>
          <w:sz w:val="20"/>
          <w:szCs w:val="20"/>
          <w:rPrChange w:id="272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 xml:space="preserve">: </w:t>
      </w:r>
    </w:p>
    <w:p w14:paraId="167FF6D4" w14:textId="77777777" w:rsidR="00BC26AF" w:rsidRPr="003C7141" w:rsidRDefault="00772ECD" w:rsidP="00CA50B8">
      <w:pPr>
        <w:pStyle w:val="ListParagraph"/>
        <w:numPr>
          <w:ilvl w:val="0"/>
          <w:numId w:val="5"/>
        </w:numPr>
        <w:rPr>
          <w:rFonts w:cstheme="minorHAnsi"/>
          <w:rPrChange w:id="273" w:author="GnG" w:date="2021-04-16T10:29:00Z">
            <w:rPr/>
          </w:rPrChange>
        </w:rPr>
      </w:pPr>
      <w:r w:rsidRPr="003C7141">
        <w:rPr>
          <w:rFonts w:eastAsia="Times New Roman" w:cstheme="minorHAnsi"/>
          <w:sz w:val="20"/>
          <w:szCs w:val="20"/>
          <w:rPrChange w:id="274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 xml:space="preserve">number of cells </w:t>
      </w:r>
      <w:proofErr w:type="spellStart"/>
      <w:r w:rsidRPr="003C7141">
        <w:rPr>
          <w:rFonts w:eastAsia="Times New Roman" w:cstheme="minorHAnsi"/>
          <w:sz w:val="20"/>
          <w:szCs w:val="20"/>
          <w:rPrChange w:id="275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ind</w:t>
      </w:r>
      <w:proofErr w:type="spellEnd"/>
      <w:r w:rsidRPr="003C7141">
        <w:rPr>
          <w:rFonts w:eastAsia="Times New Roman" w:cstheme="minorHAnsi"/>
          <w:sz w:val="20"/>
          <w:szCs w:val="20"/>
          <w:rPrChange w:id="276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 xml:space="preserve"> </w:t>
      </w:r>
      <w:proofErr w:type="spellStart"/>
      <w:proofErr w:type="gramStart"/>
      <w:r w:rsidRPr="003C7141">
        <w:rPr>
          <w:rFonts w:eastAsia="Times New Roman" w:cstheme="minorHAnsi"/>
          <w:sz w:val="20"/>
          <w:szCs w:val="20"/>
          <w:rPrChange w:id="277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x,y</w:t>
      </w:r>
      <w:proofErr w:type="spellEnd"/>
      <w:proofErr w:type="gramEnd"/>
      <w:r w:rsidRPr="003C7141">
        <w:rPr>
          <w:rFonts w:eastAsia="Times New Roman" w:cstheme="minorHAnsi"/>
          <w:sz w:val="20"/>
          <w:szCs w:val="20"/>
          <w:rPrChange w:id="278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 xml:space="preserve"> </w:t>
      </w:r>
      <w:proofErr w:type="spellStart"/>
      <w:r w:rsidRPr="003C7141">
        <w:rPr>
          <w:rFonts w:eastAsia="Times New Roman" w:cstheme="minorHAnsi"/>
          <w:sz w:val="20"/>
          <w:szCs w:val="20"/>
          <w:rPrChange w:id="279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inxdexes</w:t>
      </w:r>
      <w:proofErr w:type="spellEnd"/>
      <w:r w:rsidRPr="003C7141">
        <w:rPr>
          <w:rFonts w:eastAsia="Times New Roman" w:cstheme="minorHAnsi"/>
          <w:sz w:val="20"/>
          <w:szCs w:val="20"/>
          <w:rPrChange w:id="280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 xml:space="preserve"> is according to </w:t>
      </w:r>
      <w:proofErr w:type="spellStart"/>
      <w:r w:rsidRPr="003C7141">
        <w:rPr>
          <w:rFonts w:eastAsia="Times New Roman" w:cstheme="minorHAnsi"/>
          <w:sz w:val="20"/>
          <w:szCs w:val="20"/>
          <w:rPrChange w:id="281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board.width</w:t>
      </w:r>
      <w:proofErr w:type="spellEnd"/>
      <w:r w:rsidRPr="003C7141">
        <w:rPr>
          <w:rFonts w:eastAsia="Times New Roman" w:cstheme="minorHAnsi"/>
          <w:sz w:val="20"/>
          <w:szCs w:val="20"/>
          <w:rPrChange w:id="282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 xml:space="preserve"> and </w:t>
      </w:r>
      <w:proofErr w:type="spellStart"/>
      <w:r w:rsidRPr="003C7141">
        <w:rPr>
          <w:rFonts w:eastAsia="Times New Roman" w:cstheme="minorHAnsi"/>
          <w:sz w:val="20"/>
          <w:szCs w:val="20"/>
          <w:rPrChange w:id="283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board.height</w:t>
      </w:r>
      <w:proofErr w:type="spellEnd"/>
    </w:p>
    <w:p w14:paraId="462CE4E1" w14:textId="77777777" w:rsidR="00CA50B8" w:rsidRPr="003C7141" w:rsidRDefault="00CA50B8" w:rsidP="00CA50B8">
      <w:pPr>
        <w:pStyle w:val="ListParagraph"/>
        <w:numPr>
          <w:ilvl w:val="0"/>
          <w:numId w:val="5"/>
        </w:numPr>
        <w:rPr>
          <w:rFonts w:cstheme="minorHAnsi"/>
          <w:rPrChange w:id="284" w:author="GnG" w:date="2021-04-16T10:29:00Z">
            <w:rPr/>
          </w:rPrChange>
        </w:rPr>
      </w:pPr>
      <w:proofErr w:type="spellStart"/>
      <w:proofErr w:type="gramStart"/>
      <w:r w:rsidRPr="003C7141">
        <w:rPr>
          <w:rFonts w:eastAsia="Times New Roman" w:cstheme="minorHAnsi"/>
          <w:sz w:val="20"/>
          <w:szCs w:val="20"/>
          <w:rPrChange w:id="285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board.width</w:t>
      </w:r>
      <w:proofErr w:type="spellEnd"/>
      <w:proofErr w:type="gramEnd"/>
      <w:r w:rsidRPr="003C7141">
        <w:rPr>
          <w:rFonts w:eastAsia="Times New Roman" w:cstheme="minorHAnsi"/>
          <w:sz w:val="20"/>
          <w:szCs w:val="20"/>
          <w:rPrChange w:id="286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 xml:space="preserve"> and </w:t>
      </w:r>
      <w:proofErr w:type="spellStart"/>
      <w:r w:rsidRPr="003C7141">
        <w:rPr>
          <w:rFonts w:eastAsia="Times New Roman" w:cstheme="minorHAnsi"/>
          <w:sz w:val="20"/>
          <w:szCs w:val="20"/>
          <w:rPrChange w:id="287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board.height</w:t>
      </w:r>
      <w:proofErr w:type="spellEnd"/>
      <w:r w:rsidRPr="003C7141">
        <w:rPr>
          <w:rFonts w:eastAsia="Times New Roman" w:cstheme="minorHAnsi"/>
          <w:sz w:val="20"/>
          <w:szCs w:val="20"/>
          <w:rPrChange w:id="288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 xml:space="preserve"> define the board shape</w:t>
      </w:r>
    </w:p>
    <w:p w14:paraId="4355589D" w14:textId="77777777" w:rsidR="00CA50B8" w:rsidRPr="003C7141" w:rsidRDefault="00CA50B8" w:rsidP="00CA50B8">
      <w:pPr>
        <w:pStyle w:val="ListParagraph"/>
        <w:numPr>
          <w:ilvl w:val="0"/>
          <w:numId w:val="5"/>
        </w:numPr>
        <w:rPr>
          <w:rFonts w:cstheme="minorHAnsi"/>
          <w:rPrChange w:id="289" w:author="GnG" w:date="2021-04-16T10:29:00Z">
            <w:rPr/>
          </w:rPrChange>
        </w:rPr>
      </w:pPr>
      <w:r w:rsidRPr="003C7141">
        <w:rPr>
          <w:rFonts w:eastAsia="Times New Roman" w:cstheme="minorHAnsi"/>
          <w:sz w:val="20"/>
          <w:szCs w:val="20"/>
          <w:rPrChange w:id="290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should be able to receive “</w:t>
      </w:r>
      <w:proofErr w:type="spellStart"/>
      <w:r w:rsidRPr="003C7141">
        <w:rPr>
          <w:rFonts w:eastAsia="Times New Roman" w:cstheme="minorHAnsi"/>
          <w:sz w:val="20"/>
          <w:szCs w:val="20"/>
          <w:rPrChange w:id="291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answered</w:t>
      </w:r>
      <w:proofErr w:type="gramStart"/>
      <w:r w:rsidRPr="003C7141">
        <w:rPr>
          <w:rFonts w:eastAsia="Times New Roman" w:cstheme="minorHAnsi"/>
          <w:sz w:val="20"/>
          <w:szCs w:val="20"/>
          <w:rPrChange w:id="292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>”:true</w:t>
      </w:r>
      <w:proofErr w:type="spellEnd"/>
      <w:proofErr w:type="gramEnd"/>
      <w:r w:rsidRPr="003C7141">
        <w:rPr>
          <w:rFonts w:eastAsia="Times New Roman" w:cstheme="minorHAnsi"/>
          <w:sz w:val="20"/>
          <w:szCs w:val="20"/>
          <w:rPrChange w:id="293" w:author="GnG" w:date="2021-04-16T10:29:00Z">
            <w:rPr>
              <w:rFonts w:ascii="Courier New" w:eastAsia="Times New Roman" w:hAnsi="Courier New" w:cs="Courier New"/>
              <w:sz w:val="20"/>
              <w:szCs w:val="20"/>
            </w:rPr>
          </w:rPrChange>
        </w:rPr>
        <w:t xml:space="preserve"> and in such case, the cell should be displayed as answered</w:t>
      </w:r>
    </w:p>
    <w:p w14:paraId="3C3566D0" w14:textId="77777777" w:rsidR="00FA0275" w:rsidRPr="003C7141" w:rsidRDefault="00056B61" w:rsidP="00FA0275">
      <w:pPr>
        <w:ind w:left="360"/>
        <w:rPr>
          <w:ins w:id="294" w:author="Doron Kaminetsky" w:date="2021-04-06T09:45:00Z"/>
          <w:rFonts w:cstheme="minorHAnsi"/>
          <w:rPrChange w:id="295" w:author="GnG" w:date="2021-04-16T10:29:00Z">
            <w:rPr>
              <w:ins w:id="296" w:author="Doron Kaminetsky" w:date="2021-04-06T09:45:00Z"/>
            </w:rPr>
          </w:rPrChange>
        </w:rPr>
      </w:pPr>
      <w:r w:rsidRPr="003C7141">
        <w:rPr>
          <w:rFonts w:cstheme="minorHAnsi"/>
          <w:rPrChange w:id="297" w:author="GnG" w:date="2021-04-16T10:29:00Z">
            <w:rPr/>
          </w:rPrChange>
        </w:rPr>
        <w:t xml:space="preserve">MOCK SERVER: </w:t>
      </w:r>
      <w:ins w:id="298" w:author="Doron Kaminetsky" w:date="2021-04-06T09:45:00Z">
        <w:r w:rsidR="006C5447" w:rsidRPr="003C7141">
          <w:rPr>
            <w:rFonts w:cstheme="minorHAnsi"/>
            <w:highlight w:val="yellow"/>
            <w:rPrChange w:id="299" w:author="GnG" w:date="2021-04-16T10:29:00Z">
              <w:rPr>
                <w:b/>
                <w:bCs/>
                <w:highlight w:val="yellow"/>
              </w:rPr>
            </w:rPrChange>
          </w:rPr>
          <w:fldChar w:fldCharType="begin"/>
        </w:r>
        <w:r w:rsidR="006C5447" w:rsidRPr="003C7141">
          <w:rPr>
            <w:rFonts w:cstheme="minorHAnsi"/>
            <w:highlight w:val="yellow"/>
            <w:rPrChange w:id="300" w:author="GnG" w:date="2021-04-16T10:29:00Z">
              <w:rPr>
                <w:b/>
                <w:bCs/>
                <w:highlight w:val="yellow"/>
              </w:rPr>
            </w:rPrChange>
          </w:rPr>
          <w:instrText xml:space="preserve"> HYPERLINK "</w:instrText>
        </w:r>
      </w:ins>
      <w:r w:rsidR="006C5447" w:rsidRPr="003C7141">
        <w:rPr>
          <w:rFonts w:cstheme="minorHAnsi"/>
          <w:highlight w:val="yellow"/>
          <w:rPrChange w:id="301" w:author="GnG" w:date="2021-04-16T10:29:00Z">
            <w:rPr>
              <w:b/>
              <w:bCs/>
              <w:highlight w:val="yellow"/>
            </w:rPr>
          </w:rPrChange>
        </w:rPr>
        <w:instrText>https://6048939bb801a40017cce09c.mockapi.io</w:instrText>
      </w:r>
      <w:r w:rsidR="006C5447" w:rsidRPr="003C7141">
        <w:rPr>
          <w:rFonts w:cstheme="minorHAnsi"/>
          <w:rPrChange w:id="302" w:author="GnG" w:date="2021-04-16T10:29:00Z">
            <w:rPr/>
          </w:rPrChange>
        </w:rPr>
        <w:instrText>/</w:instrText>
      </w:r>
      <w:ins w:id="303" w:author="Doron Kaminetsky" w:date="2021-04-06T09:45:00Z">
        <w:r w:rsidR="006C5447" w:rsidRPr="003C7141">
          <w:rPr>
            <w:rFonts w:cstheme="minorHAnsi"/>
            <w:highlight w:val="yellow"/>
            <w:rPrChange w:id="304" w:author="GnG" w:date="2021-04-16T10:29:00Z">
              <w:rPr>
                <w:b/>
                <w:bCs/>
                <w:highlight w:val="yellow"/>
              </w:rPr>
            </w:rPrChange>
          </w:rPr>
          <w:instrText xml:space="preserve">" </w:instrText>
        </w:r>
        <w:r w:rsidR="006C5447" w:rsidRPr="003C7141">
          <w:rPr>
            <w:rFonts w:cstheme="minorHAnsi"/>
            <w:highlight w:val="yellow"/>
            <w:rPrChange w:id="305" w:author="GnG" w:date="2021-04-16T10:29:00Z">
              <w:rPr>
                <w:b/>
                <w:bCs/>
                <w:highlight w:val="yellow"/>
              </w:rPr>
            </w:rPrChange>
          </w:rPr>
          <w:fldChar w:fldCharType="separate"/>
        </w:r>
      </w:ins>
      <w:r w:rsidR="006C5447" w:rsidRPr="003C7141">
        <w:rPr>
          <w:rStyle w:val="Hyperlink"/>
          <w:rFonts w:cstheme="minorHAnsi"/>
          <w:highlight w:val="yellow"/>
          <w:rPrChange w:id="306" w:author="GnG" w:date="2021-04-16T10:29:00Z">
            <w:rPr>
              <w:rStyle w:val="Hyperlink"/>
              <w:b/>
              <w:bCs/>
              <w:highlight w:val="yellow"/>
            </w:rPr>
          </w:rPrChange>
        </w:rPr>
        <w:t>https://6048939bb801a40017cce09c.mockapi.io</w:t>
      </w:r>
      <w:r w:rsidR="006C5447" w:rsidRPr="003C7141">
        <w:rPr>
          <w:rStyle w:val="Hyperlink"/>
          <w:rFonts w:cstheme="minorHAnsi"/>
          <w:rPrChange w:id="307" w:author="GnG" w:date="2021-04-16T10:29:00Z">
            <w:rPr>
              <w:rStyle w:val="Hyperlink"/>
            </w:rPr>
          </w:rPrChange>
        </w:rPr>
        <w:t>/</w:t>
      </w:r>
      <w:ins w:id="308" w:author="Doron Kaminetsky" w:date="2021-04-06T09:45:00Z">
        <w:r w:rsidR="006C5447" w:rsidRPr="003C7141">
          <w:rPr>
            <w:rFonts w:cstheme="minorHAnsi"/>
            <w:highlight w:val="yellow"/>
            <w:rPrChange w:id="309" w:author="GnG" w:date="2021-04-16T10:29:00Z">
              <w:rPr>
                <w:b/>
                <w:bCs/>
                <w:highlight w:val="yellow"/>
              </w:rPr>
            </w:rPrChange>
          </w:rPr>
          <w:fldChar w:fldCharType="end"/>
        </w:r>
      </w:ins>
    </w:p>
    <w:p w14:paraId="67B602FD" w14:textId="77777777" w:rsidR="006C5447" w:rsidRPr="003C7141" w:rsidRDefault="006C5447" w:rsidP="00FA0275">
      <w:pPr>
        <w:ind w:left="360"/>
        <w:rPr>
          <w:ins w:id="310" w:author="Doron Kaminetsky" w:date="2021-04-06T09:45:00Z"/>
          <w:rFonts w:cstheme="minorHAnsi"/>
          <w:rPrChange w:id="311" w:author="GnG" w:date="2021-04-16T10:29:00Z">
            <w:rPr>
              <w:ins w:id="312" w:author="Doron Kaminetsky" w:date="2021-04-06T09:45:00Z"/>
            </w:rPr>
          </w:rPrChange>
        </w:rPr>
      </w:pPr>
    </w:p>
    <w:p w14:paraId="4C9DA469" w14:textId="77777777" w:rsidR="006C5447" w:rsidRPr="003C7141" w:rsidRDefault="006C5447" w:rsidP="00FA0275">
      <w:pPr>
        <w:ind w:left="360"/>
        <w:rPr>
          <w:ins w:id="313" w:author="Doron Kaminetsky" w:date="2021-04-06T09:45:00Z"/>
          <w:rFonts w:cstheme="minorHAnsi"/>
          <w:rPrChange w:id="314" w:author="GnG" w:date="2021-04-16T10:29:00Z">
            <w:rPr>
              <w:ins w:id="315" w:author="Doron Kaminetsky" w:date="2021-04-06T09:45:00Z"/>
            </w:rPr>
          </w:rPrChange>
        </w:rPr>
      </w:pPr>
      <w:ins w:id="316" w:author="Doron Kaminetsky" w:date="2021-04-06T09:45:00Z">
        <w:r w:rsidRPr="003C7141">
          <w:rPr>
            <w:rFonts w:cstheme="minorHAnsi"/>
            <w:rPrChange w:id="317" w:author="GnG" w:date="2021-04-16T10:29:00Z">
              <w:rPr/>
            </w:rPrChange>
          </w:rPr>
          <w:t>Phase 2</w:t>
        </w:r>
      </w:ins>
    </w:p>
    <w:p w14:paraId="56B93DB0" w14:textId="77777777" w:rsidR="006C5447" w:rsidRPr="003C7141" w:rsidRDefault="006C5447">
      <w:pPr>
        <w:pStyle w:val="NormalWeb"/>
        <w:numPr>
          <w:ilvl w:val="0"/>
          <w:numId w:val="9"/>
        </w:numPr>
        <w:spacing w:before="0" w:beforeAutospacing="0" w:after="0" w:afterAutospacing="0"/>
        <w:rPr>
          <w:ins w:id="318" w:author="Doron Kaminetsky" w:date="2021-04-06T09:46:00Z"/>
          <w:rFonts w:asciiTheme="minorHAnsi" w:hAnsiTheme="minorHAnsi" w:cstheme="minorHAnsi"/>
          <w:highlight w:val="yellow"/>
          <w:rPrChange w:id="319" w:author="GnG" w:date="2021-04-16T10:29:00Z">
            <w:rPr>
              <w:ins w:id="320" w:author="Doron Kaminetsky" w:date="2021-04-06T09:46:00Z"/>
            </w:rPr>
          </w:rPrChange>
        </w:rPr>
        <w:pPrChange w:id="321" w:author="Doron Kaminetsky" w:date="2021-04-06T09:46:00Z">
          <w:pPr>
            <w:pStyle w:val="NormalWeb"/>
            <w:spacing w:before="0" w:beforeAutospacing="0" w:after="0" w:afterAutospacing="0"/>
          </w:pPr>
        </w:pPrChange>
      </w:pPr>
      <w:ins w:id="322" w:author="Doron Kaminetsky" w:date="2021-04-06T09:45:00Z">
        <w:r w:rsidRPr="003C7141">
          <w:rPr>
            <w:rFonts w:asciiTheme="minorHAnsi" w:hAnsiTheme="minorHAnsi" w:cstheme="minorHAnsi"/>
            <w:highlight w:val="yellow"/>
            <w:rPrChange w:id="323" w:author="GnG" w:date="2021-04-16T10:29:00Z">
              <w:rPr/>
            </w:rPrChange>
          </w:rPr>
          <w:t xml:space="preserve">mock server </w:t>
        </w:r>
      </w:ins>
      <w:ins w:id="324" w:author="Doron Kaminetsky" w:date="2021-04-06T09:59:00Z">
        <w:r w:rsidR="00C1021B" w:rsidRPr="003C7141">
          <w:rPr>
            <w:rFonts w:asciiTheme="minorHAnsi" w:hAnsiTheme="minorHAnsi" w:cstheme="minorHAnsi"/>
            <w:highlight w:val="yellow"/>
            <w:rPrChange w:id="325" w:author="GnG" w:date="2021-04-16T10:29:00Z">
              <w:rPr/>
            </w:rPrChange>
          </w:rPr>
          <w:t xml:space="preserve">new </w:t>
        </w:r>
      </w:ins>
      <w:ins w:id="326" w:author="Doron Kaminetsky" w:date="2021-04-06T09:45:00Z">
        <w:r w:rsidRPr="003C7141">
          <w:rPr>
            <w:rFonts w:asciiTheme="minorHAnsi" w:hAnsiTheme="minorHAnsi" w:cstheme="minorHAnsi"/>
            <w:highlight w:val="yellow"/>
            <w:rPrChange w:id="327" w:author="GnG" w:date="2021-04-16T10:29:00Z">
              <w:rPr/>
            </w:rPrChange>
          </w:rPr>
          <w:t xml:space="preserve">address: </w:t>
        </w:r>
      </w:ins>
      <w:ins w:id="328" w:author="Doron Kaminetsky" w:date="2021-04-06T09:46:00Z">
        <w:r w:rsidRPr="003C7141">
          <w:rPr>
            <w:rFonts w:asciiTheme="minorHAnsi" w:hAnsiTheme="minorHAnsi" w:cstheme="minorHAnsi"/>
            <w:highlight w:val="yellow"/>
            <w:rPrChange w:id="329" w:author="GnG" w:date="2021-04-16T10:29:00Z">
              <w:rPr/>
            </w:rPrChange>
          </w:rPr>
          <w:br/>
        </w:r>
        <w:r w:rsidRPr="003C7141">
          <w:rPr>
            <w:rFonts w:asciiTheme="minorHAnsi" w:hAnsiTheme="minorHAnsi" w:cstheme="minorHAnsi"/>
            <w:color w:val="333333"/>
            <w:sz w:val="21"/>
            <w:szCs w:val="21"/>
            <w:highlight w:val="yellow"/>
            <w:shd w:val="clear" w:color="auto" w:fill="FAFAFA"/>
            <w:rPrChange w:id="330" w:author="GnG" w:date="2021-04-16T10:29:00Z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AFAFA"/>
              </w:rPr>
            </w:rPrChange>
          </w:rPr>
          <w:t>htps://</w:t>
        </w:r>
        <w:r w:rsidRPr="003C7141">
          <w:rPr>
            <w:rFonts w:asciiTheme="minorHAnsi" w:hAnsiTheme="minorHAnsi" w:cstheme="minorHAnsi"/>
            <w:highlight w:val="yellow"/>
            <w:rPrChange w:id="331" w:author="GnG" w:date="2021-04-16T10:29:00Z">
              <w:rPr/>
            </w:rPrChange>
          </w:rPr>
          <w:fldChar w:fldCharType="begin"/>
        </w:r>
        <w:r w:rsidRPr="003C7141">
          <w:rPr>
            <w:rFonts w:asciiTheme="minorHAnsi" w:hAnsiTheme="minorHAnsi" w:cstheme="minorHAnsi"/>
            <w:highlight w:val="yellow"/>
            <w:rPrChange w:id="332" w:author="GnG" w:date="2021-04-16T10:29:00Z">
              <w:rPr/>
            </w:rPrChange>
          </w:rPr>
          <w:instrText xml:space="preserve"> HYPERLINK "http://606b158af8678400172e58d5.mockapi.io/" </w:instrText>
        </w:r>
        <w:r w:rsidRPr="003C7141">
          <w:rPr>
            <w:rFonts w:asciiTheme="minorHAnsi" w:hAnsiTheme="minorHAnsi" w:cstheme="minorHAnsi"/>
            <w:highlight w:val="yellow"/>
            <w:rPrChange w:id="333" w:author="GnG" w:date="2021-04-16T10:29:00Z">
              <w:rPr/>
            </w:rPrChange>
          </w:rPr>
          <w:fldChar w:fldCharType="separate"/>
        </w:r>
        <w:r w:rsidRPr="003C7141">
          <w:rPr>
            <w:rStyle w:val="Hyperlink"/>
            <w:rFonts w:asciiTheme="minorHAnsi" w:hAnsiTheme="minorHAnsi" w:cstheme="minorHAnsi"/>
            <w:color w:val="1155CC"/>
            <w:sz w:val="21"/>
            <w:szCs w:val="21"/>
            <w:highlight w:val="yellow"/>
            <w:shd w:val="clear" w:color="auto" w:fill="FAFAFA"/>
            <w:rPrChange w:id="334" w:author="GnG" w:date="2021-04-16T10:29:00Z">
              <w:rPr>
                <w:rStyle w:val="Hyperlink"/>
                <w:rFonts w:ascii="Courier New" w:hAnsi="Courier New" w:cs="Courier New"/>
                <w:color w:val="1155CC"/>
                <w:sz w:val="21"/>
                <w:szCs w:val="21"/>
                <w:shd w:val="clear" w:color="auto" w:fill="FAFAFA"/>
              </w:rPr>
            </w:rPrChange>
          </w:rPr>
          <w:t>606b158af8678400172e58d5.mockapi.io</w:t>
        </w:r>
        <w:r w:rsidRPr="003C7141">
          <w:rPr>
            <w:rFonts w:asciiTheme="minorHAnsi" w:hAnsiTheme="minorHAnsi" w:cstheme="minorHAnsi"/>
            <w:highlight w:val="yellow"/>
            <w:rPrChange w:id="335" w:author="GnG" w:date="2021-04-16T10:29:00Z">
              <w:rPr/>
            </w:rPrChange>
          </w:rPr>
          <w:fldChar w:fldCharType="end"/>
        </w:r>
      </w:ins>
    </w:p>
    <w:p w14:paraId="1B807835" w14:textId="77777777" w:rsidR="006C5447" w:rsidRPr="003C7141" w:rsidRDefault="006C5447">
      <w:pPr>
        <w:pStyle w:val="NormalWeb"/>
        <w:spacing w:before="0" w:beforeAutospacing="0" w:after="0" w:afterAutospacing="0"/>
        <w:ind w:left="720"/>
        <w:rPr>
          <w:ins w:id="336" w:author="Doron Kaminetsky" w:date="2021-04-06T09:46:00Z"/>
          <w:rFonts w:asciiTheme="minorHAnsi" w:hAnsiTheme="minorHAnsi" w:cstheme="minorHAnsi"/>
          <w:rPrChange w:id="337" w:author="GnG" w:date="2021-04-16T10:29:00Z">
            <w:rPr>
              <w:ins w:id="338" w:author="Doron Kaminetsky" w:date="2021-04-06T09:46:00Z"/>
            </w:rPr>
          </w:rPrChange>
        </w:rPr>
        <w:pPrChange w:id="339" w:author="Doron Kaminetsky" w:date="2021-04-06T09:46:00Z">
          <w:pPr>
            <w:ind w:left="360"/>
          </w:pPr>
        </w:pPrChange>
      </w:pPr>
    </w:p>
    <w:p w14:paraId="2A9058FB" w14:textId="77777777" w:rsidR="006C5447" w:rsidRPr="003C7141" w:rsidRDefault="006C5447">
      <w:pPr>
        <w:pStyle w:val="NormalWeb"/>
        <w:spacing w:before="0" w:beforeAutospacing="0" w:after="0" w:afterAutospacing="0"/>
        <w:ind w:left="720"/>
        <w:rPr>
          <w:ins w:id="340" w:author="Doron Kaminetsky" w:date="2021-04-06T09:46:00Z"/>
          <w:rFonts w:asciiTheme="minorHAnsi" w:hAnsiTheme="minorHAnsi" w:cstheme="minorHAnsi"/>
          <w:rPrChange w:id="341" w:author="GnG" w:date="2021-04-16T10:29:00Z">
            <w:rPr>
              <w:ins w:id="342" w:author="Doron Kaminetsky" w:date="2021-04-06T09:46:00Z"/>
            </w:rPr>
          </w:rPrChange>
        </w:rPr>
        <w:pPrChange w:id="343" w:author="Doron Kaminetsky" w:date="2021-04-06T09:46:00Z">
          <w:pPr>
            <w:ind w:left="360"/>
          </w:pPr>
        </w:pPrChange>
      </w:pPr>
      <w:ins w:id="344" w:author="Doron Kaminetsky" w:date="2021-04-06T09:46:00Z">
        <w:r w:rsidRPr="003C7141">
          <w:rPr>
            <w:rFonts w:asciiTheme="minorHAnsi" w:hAnsiTheme="minorHAnsi" w:cstheme="minorHAnsi"/>
            <w:rPrChange w:id="345" w:author="GnG" w:date="2021-04-16T10:29:00Z">
              <w:rPr/>
            </w:rPrChange>
          </w:rPr>
          <w:t>With NO “</w:t>
        </w:r>
        <w:proofErr w:type="spellStart"/>
        <w:r w:rsidRPr="003C7141">
          <w:rPr>
            <w:rFonts w:asciiTheme="minorHAnsi" w:hAnsiTheme="minorHAnsi" w:cstheme="minorHAnsi"/>
            <w:rPrChange w:id="346" w:author="GnG" w:date="2021-04-16T10:29:00Z">
              <w:rPr/>
            </w:rPrChange>
          </w:rPr>
          <w:t>api</w:t>
        </w:r>
        <w:proofErr w:type="spellEnd"/>
        <w:r w:rsidRPr="003C7141">
          <w:rPr>
            <w:rFonts w:asciiTheme="minorHAnsi" w:hAnsiTheme="minorHAnsi" w:cstheme="minorHAnsi"/>
            <w:rPrChange w:id="347" w:author="GnG" w:date="2021-04-16T10:29:00Z">
              <w:rPr/>
            </w:rPrChange>
          </w:rPr>
          <w:t>” prefix. For example</w:t>
        </w:r>
      </w:ins>
      <w:ins w:id="348" w:author="Doron Kaminetsky" w:date="2021-04-06T09:47:00Z">
        <w:r w:rsidRPr="003C7141">
          <w:rPr>
            <w:rFonts w:asciiTheme="minorHAnsi" w:hAnsiTheme="minorHAnsi" w:cstheme="minorHAnsi"/>
            <w:rPrChange w:id="349" w:author="GnG" w:date="2021-04-16T10:29:00Z">
              <w:rPr/>
            </w:rPrChange>
          </w:rPr>
          <w:t>:</w:t>
        </w:r>
      </w:ins>
    </w:p>
    <w:p w14:paraId="7EB252D9" w14:textId="77777777" w:rsidR="006C5447" w:rsidRPr="003C7141" w:rsidRDefault="006C5447">
      <w:pPr>
        <w:pStyle w:val="NormalWeb"/>
        <w:spacing w:before="0" w:beforeAutospacing="0" w:after="0" w:afterAutospacing="0"/>
        <w:ind w:left="720"/>
        <w:rPr>
          <w:ins w:id="350" w:author="Doron Kaminetsky" w:date="2021-04-06T09:46:00Z"/>
          <w:rFonts w:asciiTheme="minorHAnsi" w:hAnsiTheme="minorHAnsi" w:cstheme="minorHAnsi"/>
          <w:rPrChange w:id="351" w:author="GnG" w:date="2021-04-16T10:29:00Z">
            <w:rPr>
              <w:ins w:id="352" w:author="Doron Kaminetsky" w:date="2021-04-06T09:46:00Z"/>
            </w:rPr>
          </w:rPrChange>
        </w:rPr>
        <w:pPrChange w:id="353" w:author="Doron Kaminetsky" w:date="2021-04-06T09:46:00Z">
          <w:pPr>
            <w:ind w:left="360"/>
          </w:pPr>
        </w:pPrChange>
      </w:pPr>
      <w:ins w:id="354" w:author="Doron Kaminetsky" w:date="2021-04-06T09:46:00Z">
        <w:r w:rsidRPr="003C7141">
          <w:rPr>
            <w:rFonts w:asciiTheme="minorHAnsi" w:hAnsiTheme="minorHAnsi" w:cstheme="minorHAnsi"/>
            <w:rPrChange w:id="355" w:author="GnG" w:date="2021-04-16T10:29:00Z">
              <w:rPr>
                <w:rStyle w:val="Hyperlink"/>
                <w:rFonts w:ascii="Courier New" w:hAnsi="Courier New" w:cs="Courier New"/>
                <w:color w:val="1155CC"/>
                <w:sz w:val="21"/>
                <w:szCs w:val="21"/>
                <w:shd w:val="clear" w:color="auto" w:fill="FAFAFA"/>
              </w:rPr>
            </w:rPrChange>
          </w:rPr>
          <w:t>https://606b158af8678400172e58d5.mockapi.io/ManagePlayer</w:t>
        </w:r>
      </w:ins>
    </w:p>
    <w:p w14:paraId="1A213B7B" w14:textId="77777777" w:rsidR="006C5447" w:rsidRPr="003C7141" w:rsidRDefault="006C5447">
      <w:pPr>
        <w:pStyle w:val="NormalWeb"/>
        <w:spacing w:before="0" w:beforeAutospacing="0" w:after="0" w:afterAutospacing="0"/>
        <w:ind w:left="720"/>
        <w:rPr>
          <w:ins w:id="356" w:author="Doron Kaminetsky" w:date="2021-04-06T09:59:00Z"/>
          <w:rFonts w:asciiTheme="minorHAnsi" w:hAnsiTheme="minorHAnsi" w:cstheme="minorHAnsi"/>
          <w:rPrChange w:id="357" w:author="GnG" w:date="2021-04-16T10:29:00Z">
            <w:rPr>
              <w:ins w:id="358" w:author="Doron Kaminetsky" w:date="2021-04-06T09:59:00Z"/>
            </w:rPr>
          </w:rPrChange>
        </w:rPr>
        <w:pPrChange w:id="359" w:author="Doron Kaminetsky" w:date="2021-04-06T09:46:00Z">
          <w:pPr>
            <w:ind w:left="360"/>
          </w:pPr>
        </w:pPrChange>
      </w:pPr>
    </w:p>
    <w:p w14:paraId="07F39FD9" w14:textId="77777777" w:rsidR="00C1021B" w:rsidRPr="003C7141" w:rsidRDefault="00C1021B">
      <w:pPr>
        <w:pStyle w:val="NormalWeb"/>
        <w:numPr>
          <w:ilvl w:val="0"/>
          <w:numId w:val="9"/>
        </w:numPr>
        <w:spacing w:before="0" w:beforeAutospacing="0" w:after="0" w:afterAutospacing="0"/>
        <w:rPr>
          <w:ins w:id="360" w:author="Doron Kaminetsky" w:date="2021-04-06T09:47:00Z"/>
          <w:rFonts w:asciiTheme="minorHAnsi" w:hAnsiTheme="minorHAnsi" w:cstheme="minorHAnsi"/>
          <w:rPrChange w:id="361" w:author="GnG" w:date="2021-04-16T10:29:00Z">
            <w:rPr>
              <w:ins w:id="362" w:author="Doron Kaminetsky" w:date="2021-04-06T09:47:00Z"/>
            </w:rPr>
          </w:rPrChange>
        </w:rPr>
        <w:pPrChange w:id="363" w:author="Doron Kaminetsky" w:date="2021-04-06T09:59:00Z">
          <w:pPr>
            <w:ind w:left="360"/>
          </w:pPr>
        </w:pPrChange>
      </w:pPr>
      <w:ins w:id="364" w:author="Doron Kaminetsky" w:date="2021-04-06T09:59:00Z">
        <w:r w:rsidRPr="003C7141">
          <w:rPr>
            <w:rFonts w:asciiTheme="minorHAnsi" w:hAnsiTheme="minorHAnsi" w:cstheme="minorHAnsi"/>
            <w:rPrChange w:id="365" w:author="GnG" w:date="2021-04-16T10:29:00Z">
              <w:rPr/>
            </w:rPrChange>
          </w:rPr>
          <w:t>Mock server editing:</w:t>
        </w:r>
      </w:ins>
    </w:p>
    <w:p w14:paraId="28480A38" w14:textId="77777777" w:rsidR="006C5447" w:rsidRPr="003C7141" w:rsidRDefault="006C5447">
      <w:pPr>
        <w:pStyle w:val="NormalWeb"/>
        <w:spacing w:before="0" w:beforeAutospacing="0" w:after="0" w:afterAutospacing="0"/>
        <w:ind w:left="720"/>
        <w:rPr>
          <w:ins w:id="366" w:author="Doron Kaminetsky" w:date="2021-04-06T09:49:00Z"/>
          <w:rFonts w:asciiTheme="minorHAnsi" w:hAnsiTheme="minorHAnsi" w:cstheme="minorHAnsi"/>
          <w:rPrChange w:id="367" w:author="GnG" w:date="2021-04-16T10:29:00Z">
            <w:rPr>
              <w:ins w:id="368" w:author="Doron Kaminetsky" w:date="2021-04-06T09:49:00Z"/>
            </w:rPr>
          </w:rPrChange>
        </w:rPr>
        <w:pPrChange w:id="369" w:author="Doron Kaminetsky" w:date="2021-04-06T09:59:00Z">
          <w:pPr>
            <w:ind w:left="360"/>
          </w:pPr>
        </w:pPrChange>
      </w:pPr>
      <w:ins w:id="370" w:author="Doron Kaminetsky" w:date="2021-04-06T09:47:00Z">
        <w:r w:rsidRPr="003C7141">
          <w:rPr>
            <w:rFonts w:asciiTheme="minorHAnsi" w:hAnsiTheme="minorHAnsi" w:cstheme="minorHAnsi"/>
            <w:rPrChange w:id="371" w:author="GnG" w:date="2021-04-16T10:29:00Z">
              <w:rPr/>
            </w:rPrChange>
          </w:rPr>
          <w:t>To edit the mock server responses</w:t>
        </w:r>
      </w:ins>
      <w:ins w:id="372" w:author="Doron Kaminetsky" w:date="2021-04-06T09:48:00Z">
        <w:r w:rsidRPr="003C7141">
          <w:rPr>
            <w:rFonts w:asciiTheme="minorHAnsi" w:hAnsiTheme="minorHAnsi" w:cstheme="minorHAnsi"/>
            <w:rPrChange w:id="373" w:author="GnG" w:date="2021-04-16T10:29:00Z">
              <w:rPr/>
            </w:rPrChange>
          </w:rPr>
          <w:br/>
          <w:t>browse to</w:t>
        </w:r>
      </w:ins>
      <w:ins w:id="374" w:author="Doron Kaminetsky" w:date="2021-04-06T09:49:00Z">
        <w:r w:rsidRPr="003C7141">
          <w:rPr>
            <w:rFonts w:asciiTheme="minorHAnsi" w:hAnsiTheme="minorHAnsi" w:cstheme="minorHAnsi"/>
            <w:rPrChange w:id="375" w:author="GnG" w:date="2021-04-16T10:29:00Z">
              <w:rPr/>
            </w:rPrChange>
          </w:rPr>
          <w:t xml:space="preserve">: </w:t>
        </w:r>
        <w:r w:rsidRPr="003C7141">
          <w:rPr>
            <w:rFonts w:asciiTheme="minorHAnsi" w:hAnsiTheme="minorHAnsi" w:cstheme="minorHAnsi"/>
            <w:rPrChange w:id="376" w:author="GnG" w:date="2021-04-16T10:29:00Z">
              <w:rPr/>
            </w:rPrChange>
          </w:rPr>
          <w:fldChar w:fldCharType="begin"/>
        </w:r>
        <w:r w:rsidRPr="003C7141">
          <w:rPr>
            <w:rFonts w:asciiTheme="minorHAnsi" w:hAnsiTheme="minorHAnsi" w:cstheme="minorHAnsi"/>
            <w:rPrChange w:id="377" w:author="GnG" w:date="2021-04-16T10:29:00Z">
              <w:rPr/>
            </w:rPrChange>
          </w:rPr>
          <w:instrText xml:space="preserve"> HYPERLINK "https://www.mockapi.io/login" </w:instrText>
        </w:r>
        <w:r w:rsidRPr="003C7141">
          <w:rPr>
            <w:rFonts w:asciiTheme="minorHAnsi" w:hAnsiTheme="minorHAnsi" w:cstheme="minorHAnsi"/>
            <w:rPrChange w:id="378" w:author="GnG" w:date="2021-04-16T10:29:00Z">
              <w:rPr/>
            </w:rPrChange>
          </w:rPr>
          <w:fldChar w:fldCharType="separate"/>
        </w:r>
        <w:r w:rsidRPr="003C7141">
          <w:rPr>
            <w:rStyle w:val="Hyperlink"/>
            <w:rFonts w:asciiTheme="minorHAnsi" w:hAnsiTheme="minorHAnsi" w:cstheme="minorHAnsi"/>
            <w:rPrChange w:id="379" w:author="GnG" w:date="2021-04-16T10:29:00Z">
              <w:rPr>
                <w:rStyle w:val="Hyperlink"/>
              </w:rPr>
            </w:rPrChange>
          </w:rPr>
          <w:t>https://www.mockapi.io/login</w:t>
        </w:r>
        <w:r w:rsidRPr="003C7141">
          <w:rPr>
            <w:rFonts w:asciiTheme="minorHAnsi" w:hAnsiTheme="minorHAnsi" w:cstheme="minorHAnsi"/>
            <w:rPrChange w:id="380" w:author="GnG" w:date="2021-04-16T10:29:00Z">
              <w:rPr/>
            </w:rPrChange>
          </w:rPr>
          <w:fldChar w:fldCharType="end"/>
        </w:r>
      </w:ins>
    </w:p>
    <w:p w14:paraId="6EBCDDA2" w14:textId="77777777" w:rsidR="00C1021B" w:rsidRPr="003C7141" w:rsidRDefault="00C1021B">
      <w:pPr>
        <w:pStyle w:val="NormalWeb"/>
        <w:spacing w:before="0" w:beforeAutospacing="0" w:after="0" w:afterAutospacing="0"/>
        <w:ind w:left="720"/>
        <w:rPr>
          <w:ins w:id="381" w:author="Doron Kaminetsky" w:date="2021-04-06T09:50:00Z"/>
          <w:rFonts w:asciiTheme="minorHAnsi" w:hAnsiTheme="minorHAnsi" w:cstheme="minorHAnsi"/>
          <w:rPrChange w:id="382" w:author="GnG" w:date="2021-04-16T10:29:00Z">
            <w:rPr>
              <w:ins w:id="383" w:author="Doron Kaminetsky" w:date="2021-04-06T09:50:00Z"/>
            </w:rPr>
          </w:rPrChange>
        </w:rPr>
        <w:pPrChange w:id="384" w:author="Doron Kaminetsky" w:date="2021-04-06T11:31:00Z">
          <w:pPr>
            <w:ind w:left="360"/>
          </w:pPr>
        </w:pPrChange>
      </w:pPr>
      <w:ins w:id="385" w:author="Doron Kaminetsky" w:date="2021-04-06T09:50:00Z">
        <w:r w:rsidRPr="003C7141">
          <w:rPr>
            <w:rFonts w:asciiTheme="minorHAnsi" w:hAnsiTheme="minorHAnsi" w:cstheme="minorHAnsi"/>
            <w:rPrChange w:id="386" w:author="GnG" w:date="2021-04-16T10:29:00Z">
              <w:rPr/>
            </w:rPrChange>
          </w:rPr>
          <w:t xml:space="preserve">Email: </w:t>
        </w:r>
      </w:ins>
      <w:ins w:id="387" w:author="Doron Kaminetsky" w:date="2021-04-06T11:30:00Z">
        <w:r w:rsidR="00807EDA" w:rsidRPr="003C7141">
          <w:rPr>
            <w:rFonts w:asciiTheme="minorHAnsi" w:hAnsiTheme="minorHAnsi" w:cstheme="minorHAnsi"/>
            <w:rPrChange w:id="388" w:author="GnG" w:date="2021-04-16T10:29:00Z">
              <w:rPr/>
            </w:rPrChange>
          </w:rPr>
          <w:t>--</w:t>
        </w:r>
      </w:ins>
      <w:ins w:id="389" w:author="Doron Kaminetsky" w:date="2021-04-06T11:31:00Z">
        <w:r w:rsidR="00444A88" w:rsidRPr="003C7141">
          <w:rPr>
            <w:rFonts w:asciiTheme="minorHAnsi" w:hAnsiTheme="minorHAnsi" w:cstheme="minorHAnsi"/>
            <w:rPrChange w:id="390" w:author="GnG" w:date="2021-04-16T10:29:00Z">
              <w:rPr/>
            </w:rPrChange>
          </w:rPr>
          <w:t xml:space="preserve"> I </w:t>
        </w:r>
      </w:ins>
      <w:ins w:id="391" w:author="Doron Kaminetsky" w:date="2021-04-06T11:30:00Z">
        <w:r w:rsidR="00807EDA" w:rsidRPr="003C7141">
          <w:rPr>
            <w:rFonts w:asciiTheme="minorHAnsi" w:hAnsiTheme="minorHAnsi" w:cstheme="minorHAnsi"/>
            <w:rPrChange w:id="392" w:author="GnG" w:date="2021-04-16T10:29:00Z">
              <w:rPr/>
            </w:rPrChange>
          </w:rPr>
          <w:t xml:space="preserve">will send </w:t>
        </w:r>
      </w:ins>
      <w:proofErr w:type="spellStart"/>
      <w:ins w:id="393" w:author="Doron Kaminetsky" w:date="2021-04-06T11:31:00Z">
        <w:r w:rsidR="00444A88" w:rsidRPr="003C7141">
          <w:rPr>
            <w:rFonts w:asciiTheme="minorHAnsi" w:hAnsiTheme="minorHAnsi" w:cstheme="minorHAnsi"/>
            <w:rPrChange w:id="394" w:author="GnG" w:date="2021-04-16T10:29:00Z">
              <w:rPr/>
            </w:rPrChange>
          </w:rPr>
          <w:t>separatelly</w:t>
        </w:r>
      </w:ins>
      <w:proofErr w:type="spellEnd"/>
      <w:ins w:id="395" w:author="Doron Kaminetsky" w:date="2021-04-06T11:30:00Z">
        <w:r w:rsidR="00807EDA" w:rsidRPr="003C7141">
          <w:rPr>
            <w:rFonts w:asciiTheme="minorHAnsi" w:hAnsiTheme="minorHAnsi" w:cstheme="minorHAnsi"/>
            <w:rPrChange w:id="396" w:author="GnG" w:date="2021-04-16T10:29:00Z">
              <w:rPr/>
            </w:rPrChange>
          </w:rPr>
          <w:t>--</w:t>
        </w:r>
      </w:ins>
    </w:p>
    <w:p w14:paraId="5E8F8124" w14:textId="77777777" w:rsidR="006C5447" w:rsidRPr="003C7141" w:rsidRDefault="00C1021B">
      <w:pPr>
        <w:pStyle w:val="NormalWeb"/>
        <w:spacing w:before="0" w:beforeAutospacing="0" w:after="0" w:afterAutospacing="0"/>
        <w:ind w:left="720"/>
        <w:rPr>
          <w:ins w:id="397" w:author="Doron Kaminetsky" w:date="2021-04-06T09:51:00Z"/>
          <w:rFonts w:asciiTheme="minorHAnsi" w:hAnsiTheme="minorHAnsi" w:cstheme="minorHAnsi"/>
          <w:rPrChange w:id="398" w:author="GnG" w:date="2021-04-16T10:29:00Z">
            <w:rPr>
              <w:ins w:id="399" w:author="Doron Kaminetsky" w:date="2021-04-06T09:51:00Z"/>
            </w:rPr>
          </w:rPrChange>
        </w:rPr>
        <w:pPrChange w:id="400" w:author="Doron Kaminetsky" w:date="2021-04-06T09:53:00Z">
          <w:pPr>
            <w:ind w:left="360"/>
          </w:pPr>
        </w:pPrChange>
      </w:pPr>
      <w:ins w:id="401" w:author="Doron Kaminetsky" w:date="2021-04-06T09:50:00Z">
        <w:r w:rsidRPr="003C7141">
          <w:rPr>
            <w:rFonts w:asciiTheme="minorHAnsi" w:hAnsiTheme="minorHAnsi" w:cstheme="minorHAnsi"/>
            <w:rPrChange w:id="402" w:author="GnG" w:date="2021-04-16T10:29:00Z">
              <w:rPr/>
            </w:rPrChange>
          </w:rPr>
          <w:t>Password</w:t>
        </w:r>
      </w:ins>
      <w:ins w:id="403" w:author="Doron Kaminetsky" w:date="2021-04-06T09:51:00Z">
        <w:r w:rsidRPr="003C7141">
          <w:rPr>
            <w:rFonts w:asciiTheme="minorHAnsi" w:hAnsiTheme="minorHAnsi" w:cstheme="minorHAnsi"/>
            <w:rPrChange w:id="404" w:author="GnG" w:date="2021-04-16T10:29:00Z">
              <w:rPr/>
            </w:rPrChange>
          </w:rPr>
          <w:t xml:space="preserve">: </w:t>
        </w:r>
      </w:ins>
      <w:ins w:id="405" w:author="Doron Kaminetsky" w:date="2021-04-06T11:31:00Z">
        <w:r w:rsidR="00444A88" w:rsidRPr="003C7141">
          <w:rPr>
            <w:rFonts w:asciiTheme="minorHAnsi" w:hAnsiTheme="minorHAnsi" w:cstheme="minorHAnsi"/>
            <w:rPrChange w:id="406" w:author="GnG" w:date="2021-04-16T10:29:00Z">
              <w:rPr/>
            </w:rPrChange>
          </w:rPr>
          <w:t xml:space="preserve">-- I will send </w:t>
        </w:r>
        <w:proofErr w:type="spellStart"/>
        <w:r w:rsidR="00444A88" w:rsidRPr="003C7141">
          <w:rPr>
            <w:rFonts w:asciiTheme="minorHAnsi" w:hAnsiTheme="minorHAnsi" w:cstheme="minorHAnsi"/>
            <w:rPrChange w:id="407" w:author="GnG" w:date="2021-04-16T10:29:00Z">
              <w:rPr/>
            </w:rPrChange>
          </w:rPr>
          <w:t>separatelly</w:t>
        </w:r>
        <w:proofErr w:type="spellEnd"/>
        <w:r w:rsidR="00444A88" w:rsidRPr="003C7141">
          <w:rPr>
            <w:rFonts w:asciiTheme="minorHAnsi" w:hAnsiTheme="minorHAnsi" w:cstheme="minorHAnsi"/>
            <w:rPrChange w:id="408" w:author="GnG" w:date="2021-04-16T10:29:00Z">
              <w:rPr/>
            </w:rPrChange>
          </w:rPr>
          <w:t xml:space="preserve"> --</w:t>
        </w:r>
      </w:ins>
      <w:ins w:id="409" w:author="Doron Kaminetsky" w:date="2021-04-06T09:47:00Z">
        <w:r w:rsidR="006C5447" w:rsidRPr="003C7141">
          <w:rPr>
            <w:rFonts w:asciiTheme="minorHAnsi" w:hAnsiTheme="minorHAnsi" w:cstheme="minorHAnsi"/>
            <w:rPrChange w:id="410" w:author="GnG" w:date="2021-04-16T10:29:00Z">
              <w:rPr/>
            </w:rPrChange>
          </w:rPr>
          <w:br/>
        </w:r>
      </w:ins>
      <w:ins w:id="411" w:author="Doron Kaminetsky" w:date="2021-04-06T09:51:00Z">
        <w:r w:rsidRPr="003C7141">
          <w:rPr>
            <w:rFonts w:asciiTheme="minorHAnsi" w:hAnsiTheme="minorHAnsi" w:cstheme="minorHAnsi"/>
            <w:rPrChange w:id="412" w:author="GnG" w:date="2021-04-16T10:29:00Z">
              <w:rPr/>
            </w:rPrChange>
          </w:rPr>
          <w:t>and press “LOGIN”</w:t>
        </w:r>
      </w:ins>
    </w:p>
    <w:p w14:paraId="425A347E" w14:textId="77777777" w:rsidR="00C1021B" w:rsidRPr="003C7141" w:rsidRDefault="00AF4D84">
      <w:pPr>
        <w:pStyle w:val="NormalWeb"/>
        <w:spacing w:before="0" w:beforeAutospacing="0" w:after="0" w:afterAutospacing="0"/>
        <w:ind w:left="720"/>
        <w:rPr>
          <w:ins w:id="413" w:author="Doron Kaminetsky" w:date="2021-04-06T09:46:00Z"/>
          <w:rFonts w:asciiTheme="minorHAnsi" w:hAnsiTheme="minorHAnsi" w:cstheme="minorHAnsi"/>
          <w:rPrChange w:id="414" w:author="GnG" w:date="2021-04-16T10:29:00Z">
            <w:rPr>
              <w:ins w:id="415" w:author="Doron Kaminetsky" w:date="2021-04-06T09:46:00Z"/>
            </w:rPr>
          </w:rPrChange>
        </w:rPr>
        <w:pPrChange w:id="416" w:author="Doron Kaminetsky" w:date="2021-04-06T09:46:00Z">
          <w:pPr>
            <w:ind w:left="360"/>
          </w:pPr>
        </w:pPrChange>
      </w:pPr>
      <w:ins w:id="417" w:author="Doron Kaminetsky" w:date="2021-04-06T11:42:00Z">
        <w:r w:rsidRPr="003C7141">
          <w:rPr>
            <w:rFonts w:asciiTheme="minorHAnsi" w:hAnsiTheme="minorHAnsi" w:cstheme="minorHAnsi"/>
            <w:noProof/>
            <w:rPrChange w:id="418" w:author="GnG" w:date="2021-04-16T10:29:00Z">
              <w:rPr>
                <w:noProof/>
              </w:rPr>
            </w:rPrChange>
          </w:rPr>
          <w:drawing>
            <wp:inline distT="0" distB="0" distL="0" distR="0" wp14:anchorId="6A660DCE" wp14:editId="682C975D">
              <wp:extent cx="1850670" cy="29718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7973" cy="2983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9CADA0" w14:textId="77777777" w:rsidR="006C5447" w:rsidRPr="003C7141" w:rsidRDefault="00C1021B">
      <w:pPr>
        <w:pStyle w:val="NormalWeb"/>
        <w:spacing w:before="0" w:beforeAutospacing="0" w:after="0" w:afterAutospacing="0"/>
        <w:ind w:left="720"/>
        <w:rPr>
          <w:ins w:id="419" w:author="Doron Kaminetsky" w:date="2021-04-06T09:54:00Z"/>
          <w:rFonts w:asciiTheme="minorHAnsi" w:hAnsiTheme="minorHAnsi" w:cstheme="minorHAnsi"/>
          <w:rPrChange w:id="420" w:author="GnG" w:date="2021-04-16T10:29:00Z">
            <w:rPr>
              <w:ins w:id="421" w:author="Doron Kaminetsky" w:date="2021-04-06T09:54:00Z"/>
            </w:rPr>
          </w:rPrChange>
        </w:rPr>
        <w:pPrChange w:id="422" w:author="Doron Kaminetsky" w:date="2021-04-06T09:54:00Z">
          <w:pPr>
            <w:ind w:left="360"/>
          </w:pPr>
        </w:pPrChange>
      </w:pPr>
      <w:ins w:id="423" w:author="Doron Kaminetsky" w:date="2021-04-06T09:54:00Z">
        <w:r w:rsidRPr="003C7141">
          <w:rPr>
            <w:rFonts w:asciiTheme="minorHAnsi" w:hAnsiTheme="minorHAnsi" w:cstheme="minorHAnsi"/>
            <w:rPrChange w:id="424" w:author="GnG" w:date="2021-04-16T10:29:00Z">
              <w:rPr/>
            </w:rPrChange>
          </w:rPr>
          <w:t>You get:</w:t>
        </w:r>
        <w:r w:rsidRPr="003C7141">
          <w:rPr>
            <w:rFonts w:asciiTheme="minorHAnsi" w:hAnsiTheme="minorHAnsi" w:cstheme="minorHAnsi"/>
            <w:rPrChange w:id="425" w:author="GnG" w:date="2021-04-16T10:29:00Z">
              <w:rPr/>
            </w:rPrChange>
          </w:rPr>
          <w:br/>
        </w:r>
        <w:r w:rsidRPr="003C7141">
          <w:rPr>
            <w:rFonts w:asciiTheme="minorHAnsi" w:hAnsiTheme="minorHAnsi" w:cstheme="minorHAnsi"/>
            <w:noProof/>
            <w:rPrChange w:id="426" w:author="GnG" w:date="2021-04-16T10:29:00Z">
              <w:rPr>
                <w:noProof/>
              </w:rPr>
            </w:rPrChange>
          </w:rPr>
          <w:drawing>
            <wp:inline distT="0" distB="0" distL="0" distR="0" wp14:anchorId="11B7AA79" wp14:editId="4E1395B5">
              <wp:extent cx="1784442" cy="1663786"/>
              <wp:effectExtent l="0" t="0" r="635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84442" cy="16637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ABDA386" w14:textId="77777777" w:rsidR="00C1021B" w:rsidRPr="003C7141" w:rsidRDefault="00C1021B">
      <w:pPr>
        <w:pStyle w:val="NormalWeb"/>
        <w:spacing w:before="0" w:beforeAutospacing="0" w:after="0" w:afterAutospacing="0"/>
        <w:ind w:left="720"/>
        <w:rPr>
          <w:ins w:id="427" w:author="Doron Kaminetsky" w:date="2021-04-06T09:56:00Z"/>
          <w:rFonts w:asciiTheme="minorHAnsi" w:hAnsiTheme="minorHAnsi" w:cstheme="minorHAnsi"/>
          <w:rPrChange w:id="428" w:author="GnG" w:date="2021-04-16T10:29:00Z">
            <w:rPr>
              <w:ins w:id="429" w:author="Doron Kaminetsky" w:date="2021-04-06T09:56:00Z"/>
            </w:rPr>
          </w:rPrChange>
        </w:rPr>
        <w:pPrChange w:id="430" w:author="Doron Kaminetsky" w:date="2021-04-06T09:54:00Z">
          <w:pPr>
            <w:ind w:left="360"/>
          </w:pPr>
        </w:pPrChange>
      </w:pPr>
      <w:ins w:id="431" w:author="Doron Kaminetsky" w:date="2021-04-06T09:54:00Z">
        <w:r w:rsidRPr="003C7141">
          <w:rPr>
            <w:rFonts w:asciiTheme="minorHAnsi" w:hAnsiTheme="minorHAnsi" w:cstheme="minorHAnsi"/>
            <w:rPrChange w:id="432" w:author="GnG" w:date="2021-04-16T10:29:00Z">
              <w:rPr/>
            </w:rPrChange>
          </w:rPr>
          <w:t>Press</w:t>
        </w:r>
      </w:ins>
      <w:ins w:id="433" w:author="Doron Kaminetsky" w:date="2021-04-06T09:55:00Z">
        <w:r w:rsidRPr="003C7141">
          <w:rPr>
            <w:rFonts w:asciiTheme="minorHAnsi" w:hAnsiTheme="minorHAnsi" w:cstheme="minorHAnsi"/>
            <w:rPrChange w:id="434" w:author="GnG" w:date="2021-04-16T10:29:00Z">
              <w:rPr/>
            </w:rPrChange>
          </w:rPr>
          <w:t xml:space="preserve"> “bingo” + </w:t>
        </w:r>
      </w:ins>
      <w:ins w:id="435" w:author="Doron Kaminetsky" w:date="2021-04-06T09:56:00Z">
        <w:r w:rsidRPr="003C7141">
          <w:rPr>
            <w:rFonts w:asciiTheme="minorHAnsi" w:hAnsiTheme="minorHAnsi" w:cstheme="minorHAnsi"/>
            <w:rPrChange w:id="436" w:author="GnG" w:date="2021-04-16T10:29:00Z">
              <w:rPr/>
            </w:rPrChange>
          </w:rPr>
          <w:t>hoover above “</w:t>
        </w:r>
        <w:proofErr w:type="spellStart"/>
        <w:r w:rsidRPr="003C7141">
          <w:rPr>
            <w:rFonts w:asciiTheme="minorHAnsi" w:hAnsiTheme="minorHAnsi" w:cstheme="minorHAnsi"/>
            <w:rPrChange w:id="437" w:author="GnG" w:date="2021-04-16T10:29:00Z">
              <w:rPr/>
            </w:rPrChange>
          </w:rPr>
          <w:t>ManagePlayer</w:t>
        </w:r>
        <w:proofErr w:type="spellEnd"/>
        <w:r w:rsidRPr="003C7141">
          <w:rPr>
            <w:rFonts w:asciiTheme="minorHAnsi" w:hAnsiTheme="minorHAnsi" w:cstheme="minorHAnsi"/>
            <w:rPrChange w:id="438" w:author="GnG" w:date="2021-04-16T10:29:00Z">
              <w:rPr/>
            </w:rPrChange>
          </w:rPr>
          <w:t>” and press “edit”</w:t>
        </w:r>
      </w:ins>
    </w:p>
    <w:p w14:paraId="483721B2" w14:textId="77777777" w:rsidR="00C1021B" w:rsidRPr="003C7141" w:rsidRDefault="00C1021B">
      <w:pPr>
        <w:pStyle w:val="NormalWeb"/>
        <w:spacing w:before="0" w:beforeAutospacing="0" w:after="0" w:afterAutospacing="0"/>
        <w:ind w:left="720"/>
        <w:rPr>
          <w:ins w:id="439" w:author="Doron Kaminetsky" w:date="2021-04-06T09:56:00Z"/>
          <w:rFonts w:asciiTheme="minorHAnsi" w:hAnsiTheme="minorHAnsi" w:cstheme="minorHAnsi"/>
          <w:rPrChange w:id="440" w:author="GnG" w:date="2021-04-16T10:29:00Z">
            <w:rPr>
              <w:ins w:id="441" w:author="Doron Kaminetsky" w:date="2021-04-06T09:56:00Z"/>
            </w:rPr>
          </w:rPrChange>
        </w:rPr>
        <w:pPrChange w:id="442" w:author="Doron Kaminetsky" w:date="2021-04-06T09:54:00Z">
          <w:pPr>
            <w:ind w:left="360"/>
          </w:pPr>
        </w:pPrChange>
      </w:pPr>
      <w:ins w:id="443" w:author="Doron Kaminetsky" w:date="2021-04-06T09:56:00Z">
        <w:r w:rsidRPr="003C7141">
          <w:rPr>
            <w:rFonts w:asciiTheme="minorHAnsi" w:hAnsiTheme="minorHAnsi" w:cstheme="minorHAnsi"/>
            <w:noProof/>
            <w:rPrChange w:id="444" w:author="GnG" w:date="2021-04-16T10:29:00Z">
              <w:rPr>
                <w:noProof/>
              </w:rPr>
            </w:rPrChange>
          </w:rPr>
          <w:lastRenderedPageBreak/>
          <w:drawing>
            <wp:inline distT="0" distB="0" distL="0" distR="0" wp14:anchorId="606331F8" wp14:editId="5880E28A">
              <wp:extent cx="4559300" cy="2928960"/>
              <wp:effectExtent l="0" t="0" r="0" b="508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65130" cy="2932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6149796" w14:textId="77777777" w:rsidR="00C1021B" w:rsidRPr="003C7141" w:rsidRDefault="00C1021B">
      <w:pPr>
        <w:pStyle w:val="NormalWeb"/>
        <w:spacing w:before="0" w:beforeAutospacing="0" w:after="0" w:afterAutospacing="0"/>
        <w:ind w:left="720"/>
        <w:rPr>
          <w:ins w:id="445" w:author="Doron Kaminetsky" w:date="2021-04-06T09:57:00Z"/>
          <w:rFonts w:asciiTheme="minorHAnsi" w:hAnsiTheme="minorHAnsi" w:cstheme="minorHAnsi"/>
          <w:rPrChange w:id="446" w:author="GnG" w:date="2021-04-16T10:29:00Z">
            <w:rPr>
              <w:ins w:id="447" w:author="Doron Kaminetsky" w:date="2021-04-06T09:57:00Z"/>
            </w:rPr>
          </w:rPrChange>
        </w:rPr>
        <w:pPrChange w:id="448" w:author="Doron Kaminetsky" w:date="2021-04-06T09:54:00Z">
          <w:pPr>
            <w:ind w:left="360"/>
          </w:pPr>
        </w:pPrChange>
      </w:pPr>
      <w:ins w:id="449" w:author="Doron Kaminetsky" w:date="2021-04-06T09:56:00Z">
        <w:r w:rsidRPr="003C7141">
          <w:rPr>
            <w:rFonts w:asciiTheme="minorHAnsi" w:hAnsiTheme="minorHAnsi" w:cstheme="minorHAnsi"/>
            <w:rPrChange w:id="450" w:author="GnG" w:date="2021-04-16T10:29:00Z">
              <w:rPr/>
            </w:rPrChange>
          </w:rPr>
          <w:t xml:space="preserve">And you get the response for the </w:t>
        </w:r>
      </w:ins>
      <w:proofErr w:type="spellStart"/>
      <w:ins w:id="451" w:author="Doron Kaminetsky" w:date="2021-04-06T09:57:00Z">
        <w:r w:rsidRPr="003C7141">
          <w:rPr>
            <w:rFonts w:asciiTheme="minorHAnsi" w:hAnsiTheme="minorHAnsi" w:cstheme="minorHAnsi"/>
            <w:rPrChange w:id="452" w:author="GnG" w:date="2021-04-16T10:29:00Z">
              <w:rPr/>
            </w:rPrChange>
          </w:rPr>
          <w:t>ManagePlayer</w:t>
        </w:r>
        <w:proofErr w:type="spellEnd"/>
        <w:r w:rsidRPr="003C7141">
          <w:rPr>
            <w:rFonts w:asciiTheme="minorHAnsi" w:hAnsiTheme="minorHAnsi" w:cstheme="minorHAnsi"/>
            <w:rPrChange w:id="453" w:author="GnG" w:date="2021-04-16T10:29:00Z">
              <w:rPr/>
            </w:rPrChange>
          </w:rPr>
          <w:t xml:space="preserve"> API:</w:t>
        </w:r>
      </w:ins>
    </w:p>
    <w:p w14:paraId="5F081AE0" w14:textId="77777777" w:rsidR="00C1021B" w:rsidRPr="003C7141" w:rsidRDefault="00C1021B">
      <w:pPr>
        <w:pStyle w:val="NormalWeb"/>
        <w:spacing w:before="0" w:beforeAutospacing="0" w:after="0" w:afterAutospacing="0"/>
        <w:ind w:left="720"/>
        <w:rPr>
          <w:ins w:id="454" w:author="Doron Kaminetsky" w:date="2021-04-06T09:58:00Z"/>
          <w:rFonts w:asciiTheme="minorHAnsi" w:hAnsiTheme="minorHAnsi" w:cstheme="minorHAnsi"/>
          <w:rPrChange w:id="455" w:author="GnG" w:date="2021-04-16T10:29:00Z">
            <w:rPr>
              <w:ins w:id="456" w:author="Doron Kaminetsky" w:date="2021-04-06T09:58:00Z"/>
            </w:rPr>
          </w:rPrChange>
        </w:rPr>
        <w:pPrChange w:id="457" w:author="Doron Kaminetsky" w:date="2021-04-06T09:54:00Z">
          <w:pPr>
            <w:ind w:left="360"/>
          </w:pPr>
        </w:pPrChange>
      </w:pPr>
    </w:p>
    <w:p w14:paraId="54FBE4DB" w14:textId="77777777" w:rsidR="00C1021B" w:rsidRPr="003C7141" w:rsidRDefault="00C1021B">
      <w:pPr>
        <w:pStyle w:val="NormalWeb"/>
        <w:spacing w:before="0" w:beforeAutospacing="0" w:after="0" w:afterAutospacing="0"/>
        <w:ind w:left="720"/>
        <w:rPr>
          <w:ins w:id="458" w:author="Doron Kaminetsky" w:date="2021-04-06T09:58:00Z"/>
          <w:rFonts w:asciiTheme="minorHAnsi" w:hAnsiTheme="minorHAnsi" w:cstheme="minorHAnsi"/>
          <w:rPrChange w:id="459" w:author="GnG" w:date="2021-04-16T10:29:00Z">
            <w:rPr>
              <w:ins w:id="460" w:author="Doron Kaminetsky" w:date="2021-04-06T09:58:00Z"/>
            </w:rPr>
          </w:rPrChange>
        </w:rPr>
        <w:pPrChange w:id="461" w:author="Doron Kaminetsky" w:date="2021-04-06T09:54:00Z">
          <w:pPr>
            <w:ind w:left="360"/>
          </w:pPr>
        </w:pPrChange>
      </w:pPr>
    </w:p>
    <w:p w14:paraId="5E878B76" w14:textId="77777777" w:rsidR="00C1021B" w:rsidRPr="003C7141" w:rsidRDefault="00C1021B">
      <w:pPr>
        <w:pStyle w:val="NormalWeb"/>
        <w:spacing w:before="0" w:beforeAutospacing="0" w:after="0" w:afterAutospacing="0"/>
        <w:ind w:left="720"/>
        <w:rPr>
          <w:ins w:id="462" w:author="Doron Kaminetsky" w:date="2021-04-06T09:58:00Z"/>
          <w:rFonts w:asciiTheme="minorHAnsi" w:hAnsiTheme="minorHAnsi" w:cstheme="minorHAnsi"/>
          <w:rPrChange w:id="463" w:author="GnG" w:date="2021-04-16T10:29:00Z">
            <w:rPr>
              <w:ins w:id="464" w:author="Doron Kaminetsky" w:date="2021-04-06T09:58:00Z"/>
            </w:rPr>
          </w:rPrChange>
        </w:rPr>
        <w:pPrChange w:id="465" w:author="Doron Kaminetsky" w:date="2021-04-06T09:54:00Z">
          <w:pPr>
            <w:ind w:left="360"/>
          </w:pPr>
        </w:pPrChange>
      </w:pPr>
      <w:ins w:id="466" w:author="Doron Kaminetsky" w:date="2021-04-06T09:57:00Z">
        <w:r w:rsidRPr="003C7141">
          <w:rPr>
            <w:rFonts w:asciiTheme="minorHAnsi" w:hAnsiTheme="minorHAnsi" w:cstheme="minorHAnsi"/>
            <w:noProof/>
            <w:rPrChange w:id="467" w:author="GnG" w:date="2021-04-16T10:29:00Z">
              <w:rPr>
                <w:noProof/>
              </w:rPr>
            </w:rPrChange>
          </w:rPr>
          <w:drawing>
            <wp:inline distT="0" distB="0" distL="0" distR="0" wp14:anchorId="637FB41A" wp14:editId="352D3FD5">
              <wp:extent cx="3344376" cy="3348567"/>
              <wp:effectExtent l="0" t="0" r="8890" b="444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60078" cy="33642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0FE08E9" w14:textId="77777777" w:rsidR="00C1021B" w:rsidRPr="003C7141" w:rsidRDefault="00C1021B">
      <w:pPr>
        <w:pStyle w:val="NormalWeb"/>
        <w:spacing w:before="0" w:beforeAutospacing="0" w:after="0" w:afterAutospacing="0"/>
        <w:ind w:left="720"/>
        <w:rPr>
          <w:ins w:id="468" w:author="Doron Kaminetsky" w:date="2021-04-06T09:58:00Z"/>
          <w:rFonts w:asciiTheme="minorHAnsi" w:hAnsiTheme="minorHAnsi" w:cstheme="minorHAnsi"/>
          <w:rPrChange w:id="469" w:author="GnG" w:date="2021-04-16T10:29:00Z">
            <w:rPr>
              <w:ins w:id="470" w:author="Doron Kaminetsky" w:date="2021-04-06T09:58:00Z"/>
            </w:rPr>
          </w:rPrChange>
        </w:rPr>
        <w:pPrChange w:id="471" w:author="Doron Kaminetsky" w:date="2021-04-06T09:54:00Z">
          <w:pPr>
            <w:ind w:left="360"/>
          </w:pPr>
        </w:pPrChange>
      </w:pPr>
    </w:p>
    <w:p w14:paraId="7CA87A5A" w14:textId="77777777" w:rsidR="00C1021B" w:rsidRPr="003C7141" w:rsidRDefault="00C1021B">
      <w:pPr>
        <w:pStyle w:val="NormalWeb"/>
        <w:spacing w:before="0" w:beforeAutospacing="0" w:after="0" w:afterAutospacing="0"/>
        <w:ind w:left="720"/>
        <w:rPr>
          <w:ins w:id="472" w:author="Doron Kaminetsky" w:date="2021-04-06T10:00:00Z"/>
          <w:rFonts w:asciiTheme="minorHAnsi" w:hAnsiTheme="minorHAnsi" w:cstheme="minorHAnsi"/>
          <w:rPrChange w:id="473" w:author="GnG" w:date="2021-04-16T10:29:00Z">
            <w:rPr>
              <w:ins w:id="474" w:author="Doron Kaminetsky" w:date="2021-04-06T10:00:00Z"/>
            </w:rPr>
          </w:rPrChange>
        </w:rPr>
        <w:pPrChange w:id="475" w:author="Doron Kaminetsky" w:date="2021-04-06T09:54:00Z">
          <w:pPr>
            <w:ind w:left="360"/>
          </w:pPr>
        </w:pPrChange>
      </w:pPr>
      <w:ins w:id="476" w:author="Doron Kaminetsky" w:date="2021-04-06T09:58:00Z">
        <w:r w:rsidRPr="003C7141">
          <w:rPr>
            <w:rFonts w:asciiTheme="minorHAnsi" w:hAnsiTheme="minorHAnsi" w:cstheme="minorHAnsi"/>
            <w:rPrChange w:id="477" w:author="GnG" w:date="2021-04-16T10:29:00Z">
              <w:rPr/>
            </w:rPrChange>
          </w:rPr>
          <w:t>You can change the response and press “UPDATE” to activate it.</w:t>
        </w:r>
      </w:ins>
    </w:p>
    <w:p w14:paraId="666AD93C" w14:textId="77777777" w:rsidR="00C1021B" w:rsidRPr="003C7141" w:rsidRDefault="00C1021B">
      <w:pPr>
        <w:pStyle w:val="NormalWeb"/>
        <w:spacing w:before="0" w:beforeAutospacing="0" w:after="0" w:afterAutospacing="0"/>
        <w:ind w:left="720"/>
        <w:rPr>
          <w:ins w:id="478" w:author="Doron Kaminetsky" w:date="2021-04-06T10:00:00Z"/>
          <w:rFonts w:asciiTheme="minorHAnsi" w:hAnsiTheme="minorHAnsi" w:cstheme="minorHAnsi"/>
          <w:rPrChange w:id="479" w:author="GnG" w:date="2021-04-16T10:29:00Z">
            <w:rPr>
              <w:ins w:id="480" w:author="Doron Kaminetsky" w:date="2021-04-06T10:00:00Z"/>
            </w:rPr>
          </w:rPrChange>
        </w:rPr>
        <w:pPrChange w:id="481" w:author="Doron Kaminetsky" w:date="2021-04-06T09:54:00Z">
          <w:pPr>
            <w:ind w:left="360"/>
          </w:pPr>
        </w:pPrChange>
      </w:pPr>
    </w:p>
    <w:p w14:paraId="2C1CCD75" w14:textId="77777777" w:rsidR="00C1021B" w:rsidRPr="003C7141" w:rsidRDefault="00245387">
      <w:pPr>
        <w:pStyle w:val="NormalWeb"/>
        <w:numPr>
          <w:ilvl w:val="0"/>
          <w:numId w:val="9"/>
        </w:numPr>
        <w:spacing w:before="0" w:beforeAutospacing="0" w:after="0" w:afterAutospacing="0"/>
        <w:rPr>
          <w:ins w:id="482" w:author="Doron Kaminetsky" w:date="2021-04-06T10:32:00Z"/>
          <w:rFonts w:asciiTheme="minorHAnsi" w:hAnsiTheme="minorHAnsi" w:cstheme="minorHAnsi"/>
          <w:rPrChange w:id="483" w:author="GnG" w:date="2021-04-16T10:29:00Z">
            <w:rPr>
              <w:ins w:id="484" w:author="Doron Kaminetsky" w:date="2021-04-06T10:32:00Z"/>
            </w:rPr>
          </w:rPrChange>
        </w:rPr>
        <w:pPrChange w:id="485" w:author="Doron Kaminetsky" w:date="2021-04-06T10:36:00Z">
          <w:pPr>
            <w:ind w:left="360"/>
          </w:pPr>
        </w:pPrChange>
      </w:pPr>
      <w:ins w:id="486" w:author="Doron Kaminetsky" w:date="2021-04-06T10:01:00Z">
        <w:r w:rsidRPr="003C7141">
          <w:rPr>
            <w:rFonts w:asciiTheme="minorHAnsi" w:hAnsiTheme="minorHAnsi" w:cstheme="minorHAnsi"/>
            <w:rPrChange w:id="487" w:author="GnG" w:date="2021-04-16T10:29:00Z">
              <w:rPr/>
            </w:rPrChange>
          </w:rPr>
          <w:t>UI – The cells should be as bigger as possible</w:t>
        </w:r>
      </w:ins>
      <w:ins w:id="488" w:author="Doron Kaminetsky" w:date="2021-04-06T10:26:00Z">
        <w:r w:rsidR="00F92005" w:rsidRPr="003C7141">
          <w:rPr>
            <w:rFonts w:asciiTheme="minorHAnsi" w:hAnsiTheme="minorHAnsi" w:cstheme="minorHAnsi"/>
            <w:rPrChange w:id="489" w:author="GnG" w:date="2021-04-16T10:29:00Z">
              <w:rPr/>
            </w:rPrChange>
          </w:rPr>
          <w:t xml:space="preserve"> – use whole screen</w:t>
        </w:r>
      </w:ins>
      <w:ins w:id="490" w:author="Doron Kaminetsky" w:date="2021-04-06T10:35:00Z">
        <w:r w:rsidR="00F92005" w:rsidRPr="003C7141">
          <w:rPr>
            <w:rFonts w:asciiTheme="minorHAnsi" w:hAnsiTheme="minorHAnsi" w:cstheme="minorHAnsi"/>
            <w:rPrChange w:id="491" w:author="GnG" w:date="2021-04-16T10:29:00Z">
              <w:rPr/>
            </w:rPrChange>
          </w:rPr>
          <w:br/>
          <w:t>If cell text too long, it should be shown by hoovering on it</w:t>
        </w:r>
      </w:ins>
      <w:ins w:id="492" w:author="Doron Kaminetsky" w:date="2021-04-06T10:31:00Z">
        <w:r w:rsidR="00F92005" w:rsidRPr="003C7141">
          <w:rPr>
            <w:rFonts w:asciiTheme="minorHAnsi" w:hAnsiTheme="minorHAnsi" w:cstheme="minorHAnsi"/>
            <w:rtl/>
            <w:rPrChange w:id="493" w:author="GnG" w:date="2021-04-16T10:29:00Z">
              <w:rPr>
                <w:rtl/>
              </w:rPr>
            </w:rPrChange>
          </w:rPr>
          <w:br/>
        </w:r>
        <w:r w:rsidR="00F92005" w:rsidRPr="003C7141">
          <w:rPr>
            <w:rFonts w:asciiTheme="minorHAnsi" w:hAnsiTheme="minorHAnsi" w:cstheme="minorHAnsi"/>
            <w:rPrChange w:id="494" w:author="GnG" w:date="2021-04-16T10:29:00Z">
              <w:rPr/>
            </w:rPrChange>
          </w:rPr>
          <w:lastRenderedPageBreak/>
          <w:t>some examples</w:t>
        </w:r>
      </w:ins>
      <w:ins w:id="495" w:author="Doron Kaminetsky" w:date="2021-04-06T10:36:00Z">
        <w:r w:rsidR="00F92005" w:rsidRPr="003C7141">
          <w:rPr>
            <w:rFonts w:asciiTheme="minorHAnsi" w:hAnsiTheme="minorHAnsi" w:cstheme="minorHAnsi"/>
            <w:rPrChange w:id="496" w:author="GnG" w:date="2021-04-16T10:29:00Z">
              <w:rPr/>
            </w:rPrChange>
          </w:rPr>
          <w:t>:</w:t>
        </w:r>
      </w:ins>
      <w:ins w:id="497" w:author="Doron Kaminetsky" w:date="2021-04-06T10:32:00Z">
        <w:r w:rsidR="00F92005" w:rsidRPr="003C7141">
          <w:rPr>
            <w:rFonts w:asciiTheme="minorHAnsi" w:hAnsiTheme="minorHAnsi" w:cstheme="minorHAnsi"/>
            <w:rPrChange w:id="498" w:author="GnG" w:date="2021-04-16T10:29:00Z">
              <w:rPr/>
            </w:rPrChange>
          </w:rPr>
          <w:br/>
        </w:r>
        <w:r w:rsidR="00F92005" w:rsidRPr="003C7141">
          <w:rPr>
            <w:rFonts w:asciiTheme="minorHAnsi" w:hAnsiTheme="minorHAnsi" w:cstheme="minorHAnsi"/>
            <w:noProof/>
            <w:rPrChange w:id="499" w:author="GnG" w:date="2021-04-16T10:29:00Z">
              <w:rPr>
                <w:noProof/>
              </w:rPr>
            </w:rPrChange>
          </w:rPr>
          <w:drawing>
            <wp:inline distT="0" distB="0" distL="0" distR="0" wp14:anchorId="23F6A7EC" wp14:editId="4894BE88">
              <wp:extent cx="1339919" cy="698536"/>
              <wp:effectExtent l="0" t="0" r="0" b="635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9919" cy="6985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802C23D" w14:textId="77777777" w:rsidR="00F92005" w:rsidRPr="003C7141" w:rsidRDefault="00F92005">
      <w:pPr>
        <w:pStyle w:val="NormalWeb"/>
        <w:spacing w:before="0" w:beforeAutospacing="0" w:after="0" w:afterAutospacing="0"/>
        <w:ind w:left="720"/>
        <w:rPr>
          <w:ins w:id="500" w:author="Doron Kaminetsky" w:date="2021-04-06T10:17:00Z"/>
          <w:rFonts w:asciiTheme="minorHAnsi" w:hAnsiTheme="minorHAnsi" w:cstheme="minorHAnsi"/>
          <w:rPrChange w:id="501" w:author="GnG" w:date="2021-04-16T10:29:00Z">
            <w:rPr>
              <w:ins w:id="502" w:author="Doron Kaminetsky" w:date="2021-04-06T10:17:00Z"/>
            </w:rPr>
          </w:rPrChange>
        </w:rPr>
        <w:pPrChange w:id="503" w:author="Doron Kaminetsky" w:date="2021-04-06T10:32:00Z">
          <w:pPr>
            <w:ind w:left="360"/>
          </w:pPr>
        </w:pPrChange>
      </w:pPr>
      <w:ins w:id="504" w:author="Doron Kaminetsky" w:date="2021-04-06T10:37:00Z">
        <w:r w:rsidRPr="003C7141">
          <w:rPr>
            <w:rFonts w:asciiTheme="minorHAnsi" w:hAnsiTheme="minorHAnsi" w:cstheme="minorHAnsi"/>
            <w:noProof/>
            <w:rPrChange w:id="505" w:author="GnG" w:date="2021-04-16T10:29:00Z">
              <w:rPr>
                <w:noProof/>
              </w:rPr>
            </w:rPrChange>
          </w:rPr>
          <w:drawing>
            <wp:inline distT="0" distB="0" distL="0" distR="0" wp14:anchorId="0D5E5149" wp14:editId="766103E1">
              <wp:extent cx="958899" cy="952549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8899" cy="9525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CE29BF7" w14:textId="77777777" w:rsidR="00D67009" w:rsidRPr="003C7141" w:rsidRDefault="00D67009">
      <w:pPr>
        <w:pStyle w:val="NormalWeb"/>
        <w:spacing w:before="0" w:beforeAutospacing="0" w:after="0" w:afterAutospacing="0"/>
        <w:rPr>
          <w:ins w:id="506" w:author="Doron Kaminetsky" w:date="2021-04-06T10:17:00Z"/>
          <w:rFonts w:asciiTheme="minorHAnsi" w:hAnsiTheme="minorHAnsi" w:cstheme="minorHAnsi"/>
          <w:rPrChange w:id="507" w:author="GnG" w:date="2021-04-16T10:29:00Z">
            <w:rPr>
              <w:ins w:id="508" w:author="Doron Kaminetsky" w:date="2021-04-06T10:17:00Z"/>
            </w:rPr>
          </w:rPrChange>
        </w:rPr>
        <w:pPrChange w:id="509" w:author="Doron Kaminetsky" w:date="2021-04-06T10:17:00Z">
          <w:pPr>
            <w:ind w:left="360"/>
          </w:pPr>
        </w:pPrChange>
      </w:pPr>
    </w:p>
    <w:p w14:paraId="2C862B99" w14:textId="77777777" w:rsidR="00955A61" w:rsidRPr="003C7141" w:rsidRDefault="00955A61">
      <w:pPr>
        <w:pStyle w:val="NormalWeb"/>
        <w:numPr>
          <w:ilvl w:val="0"/>
          <w:numId w:val="9"/>
        </w:numPr>
        <w:spacing w:before="0" w:beforeAutospacing="0" w:after="0" w:afterAutospacing="0"/>
        <w:rPr>
          <w:ins w:id="510" w:author="Doron Kaminetsky" w:date="2021-04-06T10:40:00Z"/>
          <w:rFonts w:asciiTheme="minorHAnsi" w:hAnsiTheme="minorHAnsi" w:cstheme="minorHAnsi"/>
          <w:rPrChange w:id="511" w:author="GnG" w:date="2021-04-16T10:29:00Z">
            <w:rPr>
              <w:ins w:id="512" w:author="Doron Kaminetsky" w:date="2021-04-06T10:40:00Z"/>
            </w:rPr>
          </w:rPrChange>
        </w:rPr>
        <w:pPrChange w:id="513" w:author="Doron Kaminetsky" w:date="2021-04-06T10:39:00Z">
          <w:pPr>
            <w:ind w:left="360"/>
          </w:pPr>
        </w:pPrChange>
      </w:pPr>
      <w:ins w:id="514" w:author="Doron Kaminetsky" w:date="2021-04-06T10:38:00Z">
        <w:r w:rsidRPr="003C7141">
          <w:rPr>
            <w:rFonts w:asciiTheme="minorHAnsi" w:hAnsiTheme="minorHAnsi" w:cstheme="minorHAnsi"/>
            <w:rPrChange w:id="515" w:author="GnG" w:date="2021-04-16T10:29:00Z">
              <w:rPr/>
            </w:rPrChange>
          </w:rPr>
          <w:t xml:space="preserve">Cells that </w:t>
        </w:r>
      </w:ins>
      <w:ins w:id="516" w:author="Doron Kaminetsky" w:date="2021-04-06T10:39:00Z">
        <w:r w:rsidRPr="003C7141">
          <w:rPr>
            <w:rFonts w:asciiTheme="minorHAnsi" w:hAnsiTheme="minorHAnsi" w:cstheme="minorHAnsi"/>
            <w:rPrChange w:id="517" w:author="GnG" w:date="2021-04-16T10:29:00Z">
              <w:rPr/>
            </w:rPrChange>
          </w:rPr>
          <w:t>have</w:t>
        </w:r>
      </w:ins>
      <w:ins w:id="518" w:author="Doron Kaminetsky" w:date="2021-04-06T10:38:00Z">
        <w:r w:rsidRPr="003C7141">
          <w:rPr>
            <w:rFonts w:asciiTheme="minorHAnsi" w:hAnsiTheme="minorHAnsi" w:cstheme="minorHAnsi"/>
            <w:rPrChange w:id="519" w:author="GnG" w:date="2021-04-16T10:29:00Z">
              <w:rPr/>
            </w:rPrChange>
          </w:rPr>
          <w:t xml:space="preserve"> “answered=true</w:t>
        </w:r>
      </w:ins>
      <w:ins w:id="520" w:author="Doron Kaminetsky" w:date="2021-04-06T10:39:00Z">
        <w:r w:rsidRPr="003C7141">
          <w:rPr>
            <w:rFonts w:asciiTheme="minorHAnsi" w:hAnsiTheme="minorHAnsi" w:cstheme="minorHAnsi"/>
            <w:rPrChange w:id="521" w:author="GnG" w:date="2021-04-16T10:29:00Z">
              <w:rPr/>
            </w:rPrChange>
          </w:rPr>
          <w:t>”, should be colored, and be disabled</w:t>
        </w:r>
        <w:r w:rsidRPr="003C7141">
          <w:rPr>
            <w:rFonts w:asciiTheme="minorHAnsi" w:hAnsiTheme="minorHAnsi" w:cstheme="minorHAnsi"/>
            <w:rPrChange w:id="522" w:author="GnG" w:date="2021-04-16T10:29:00Z">
              <w:rPr/>
            </w:rPrChange>
          </w:rPr>
          <w:br/>
        </w:r>
      </w:ins>
      <w:ins w:id="523" w:author="Doron Kaminetsky" w:date="2021-04-06T10:40:00Z">
        <w:r w:rsidRPr="003C7141">
          <w:rPr>
            <w:rFonts w:asciiTheme="minorHAnsi" w:hAnsiTheme="minorHAnsi" w:cstheme="minorHAnsi"/>
            <w:rPrChange w:id="524" w:author="GnG" w:date="2021-04-16T10:29:00Z">
              <w:rPr/>
            </w:rPrChange>
          </w:rPr>
          <w:t>for example (you can color whole cell, no need for circle):</w:t>
        </w:r>
        <w:r w:rsidRPr="003C7141">
          <w:rPr>
            <w:rFonts w:asciiTheme="minorHAnsi" w:hAnsiTheme="minorHAnsi" w:cstheme="minorHAnsi"/>
            <w:rPrChange w:id="525" w:author="GnG" w:date="2021-04-16T10:29:00Z">
              <w:rPr/>
            </w:rPrChange>
          </w:rPr>
          <w:br/>
        </w:r>
        <w:r w:rsidRPr="003C7141">
          <w:rPr>
            <w:rFonts w:asciiTheme="minorHAnsi" w:hAnsiTheme="minorHAnsi" w:cstheme="minorHAnsi"/>
            <w:noProof/>
            <w:rPrChange w:id="526" w:author="GnG" w:date="2021-04-16T10:29:00Z">
              <w:rPr>
                <w:noProof/>
              </w:rPr>
            </w:rPrChange>
          </w:rPr>
          <w:drawing>
            <wp:inline distT="0" distB="0" distL="0" distR="0" wp14:anchorId="02DECEF2" wp14:editId="38B5C54C">
              <wp:extent cx="971600" cy="908097"/>
              <wp:effectExtent l="0" t="0" r="0" b="635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1600" cy="9080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2435065" w14:textId="77777777" w:rsidR="00955A61" w:rsidRPr="003C7141" w:rsidRDefault="00955A61">
      <w:pPr>
        <w:pStyle w:val="NormalWeb"/>
        <w:spacing w:before="0" w:beforeAutospacing="0" w:after="0" w:afterAutospacing="0"/>
        <w:ind w:left="720"/>
        <w:rPr>
          <w:ins w:id="527" w:author="Doron Kaminetsky" w:date="2021-04-06T10:37:00Z"/>
          <w:rFonts w:asciiTheme="minorHAnsi" w:hAnsiTheme="minorHAnsi" w:cstheme="minorHAnsi"/>
          <w:rPrChange w:id="528" w:author="GnG" w:date="2021-04-16T10:29:00Z">
            <w:rPr>
              <w:ins w:id="529" w:author="Doron Kaminetsky" w:date="2021-04-06T10:37:00Z"/>
            </w:rPr>
          </w:rPrChange>
        </w:rPr>
        <w:pPrChange w:id="530" w:author="Doron Kaminetsky" w:date="2021-04-06T10:40:00Z">
          <w:pPr>
            <w:ind w:left="360"/>
          </w:pPr>
        </w:pPrChange>
      </w:pPr>
    </w:p>
    <w:p w14:paraId="5B6FF4ED" w14:textId="77777777" w:rsidR="00955A61" w:rsidRPr="003C7141" w:rsidRDefault="00955A61">
      <w:pPr>
        <w:pStyle w:val="NormalWeb"/>
        <w:numPr>
          <w:ilvl w:val="0"/>
          <w:numId w:val="9"/>
        </w:numPr>
        <w:spacing w:before="0" w:beforeAutospacing="0" w:after="0" w:afterAutospacing="0"/>
        <w:rPr>
          <w:ins w:id="531" w:author="Doron Kaminetsky" w:date="2021-04-06T10:43:00Z"/>
          <w:rFonts w:asciiTheme="minorHAnsi" w:hAnsiTheme="minorHAnsi" w:cstheme="minorHAnsi"/>
          <w:rPrChange w:id="532" w:author="GnG" w:date="2021-04-16T10:29:00Z">
            <w:rPr>
              <w:ins w:id="533" w:author="Doron Kaminetsky" w:date="2021-04-06T10:43:00Z"/>
            </w:rPr>
          </w:rPrChange>
        </w:rPr>
        <w:pPrChange w:id="534" w:author="Doron Kaminetsky" w:date="2021-04-06T10:43:00Z">
          <w:pPr>
            <w:ind w:left="360"/>
          </w:pPr>
        </w:pPrChange>
      </w:pPr>
      <w:ins w:id="535" w:author="Doron Kaminetsky" w:date="2021-04-06T10:43:00Z">
        <w:r w:rsidRPr="003C7141">
          <w:rPr>
            <w:rFonts w:asciiTheme="minorHAnsi" w:hAnsiTheme="minorHAnsi" w:cstheme="minorHAnsi"/>
            <w:rPrChange w:id="536" w:author="GnG" w:date="2021-04-16T10:29:00Z">
              <w:rPr/>
            </w:rPrChange>
          </w:rPr>
          <w:t>UI – Entry page:</w:t>
        </w:r>
      </w:ins>
    </w:p>
    <w:p w14:paraId="711417D0" w14:textId="77777777" w:rsidR="00955A61" w:rsidRPr="003C7141" w:rsidRDefault="00955A61">
      <w:pPr>
        <w:pStyle w:val="ListParagraph"/>
        <w:rPr>
          <w:ins w:id="537" w:author="Doron Kaminetsky" w:date="2021-04-06T10:43:00Z"/>
          <w:rFonts w:cstheme="minorHAnsi"/>
          <w:rPrChange w:id="538" w:author="GnG" w:date="2021-04-16T10:29:00Z">
            <w:rPr>
              <w:ins w:id="539" w:author="Doron Kaminetsky" w:date="2021-04-06T10:43:00Z"/>
            </w:rPr>
          </w:rPrChange>
        </w:rPr>
        <w:pPrChange w:id="540" w:author="Doron Kaminetsky" w:date="2021-04-06T10:43:00Z">
          <w:pPr>
            <w:pStyle w:val="NormalWeb"/>
            <w:numPr>
              <w:numId w:val="9"/>
            </w:numPr>
            <w:spacing w:before="0" w:beforeAutospacing="0" w:after="0" w:afterAutospacing="0"/>
            <w:ind w:left="720" w:hanging="360"/>
          </w:pPr>
        </w:pPrChange>
      </w:pPr>
      <w:ins w:id="541" w:author="Doron Kaminetsky" w:date="2021-04-06T10:44:00Z">
        <w:r w:rsidRPr="003C7141">
          <w:rPr>
            <w:rFonts w:cstheme="minorHAnsi"/>
            <w:noProof/>
            <w:rPrChange w:id="542" w:author="GnG" w:date="2021-04-16T10:29:00Z">
              <w:rPr>
                <w:noProof/>
              </w:rPr>
            </w:rPrChange>
          </w:rPr>
          <w:drawing>
            <wp:inline distT="0" distB="0" distL="0" distR="0" wp14:anchorId="305ED4F9" wp14:editId="411D0F33">
              <wp:extent cx="1536779" cy="3067208"/>
              <wp:effectExtent l="0" t="0" r="635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6779" cy="30672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AE28019" w14:textId="77777777" w:rsidR="00955A61" w:rsidRPr="006115DB" w:rsidRDefault="00955A61">
      <w:pPr>
        <w:pStyle w:val="NormalWeb"/>
        <w:numPr>
          <w:ilvl w:val="0"/>
          <w:numId w:val="10"/>
        </w:numPr>
        <w:spacing w:before="0" w:beforeAutospacing="0" w:after="0" w:afterAutospacing="0"/>
        <w:rPr>
          <w:ins w:id="543" w:author="Doron Kaminetsky" w:date="2021-04-06T10:44:00Z"/>
          <w:rFonts w:asciiTheme="minorHAnsi" w:hAnsiTheme="minorHAnsi" w:cstheme="minorHAnsi"/>
          <w:color w:val="FFFFFF" w:themeColor="background1"/>
          <w:highlight w:val="darkGreen"/>
          <w:rPrChange w:id="544" w:author="GnG" w:date="2021-04-16T10:49:00Z">
            <w:rPr>
              <w:ins w:id="545" w:author="Doron Kaminetsky" w:date="2021-04-06T10:44:00Z"/>
            </w:rPr>
          </w:rPrChange>
        </w:rPr>
        <w:pPrChange w:id="546" w:author="Doron Kaminetsky" w:date="2021-04-06T10:44:00Z">
          <w:pPr>
            <w:ind w:left="360"/>
          </w:pPr>
        </w:pPrChange>
      </w:pPr>
      <w:ins w:id="547" w:author="Doron Kaminetsky" w:date="2021-04-06T10:44:00Z">
        <w:r w:rsidRPr="006115DB">
          <w:rPr>
            <w:rFonts w:asciiTheme="minorHAnsi" w:hAnsiTheme="minorHAnsi" w:cstheme="minorHAnsi"/>
            <w:color w:val="FFFFFF" w:themeColor="background1"/>
            <w:highlight w:val="darkGreen"/>
            <w:rPrChange w:id="548" w:author="GnG" w:date="2021-04-16T10:49:00Z">
              <w:rPr/>
            </w:rPrChange>
          </w:rPr>
          <w:t>“Join session” instead “New Session”</w:t>
        </w:r>
      </w:ins>
    </w:p>
    <w:p w14:paraId="4E590A89" w14:textId="77777777" w:rsidR="00955A61" w:rsidRPr="003C7141" w:rsidRDefault="00955A61">
      <w:pPr>
        <w:pStyle w:val="NormalWeb"/>
        <w:numPr>
          <w:ilvl w:val="0"/>
          <w:numId w:val="10"/>
        </w:numPr>
        <w:spacing w:before="0" w:beforeAutospacing="0" w:after="0" w:afterAutospacing="0"/>
        <w:rPr>
          <w:ins w:id="549" w:author="Doron Kaminetsky" w:date="2021-04-06T10:43:00Z"/>
          <w:rFonts w:asciiTheme="minorHAnsi" w:hAnsiTheme="minorHAnsi" w:cstheme="minorHAnsi"/>
          <w:rPrChange w:id="550" w:author="GnG" w:date="2021-04-16T10:29:00Z">
            <w:rPr>
              <w:ins w:id="551" w:author="Doron Kaminetsky" w:date="2021-04-06T10:43:00Z"/>
            </w:rPr>
          </w:rPrChange>
        </w:rPr>
        <w:pPrChange w:id="552" w:author="Doron Kaminetsky" w:date="2021-04-06T10:44:00Z">
          <w:pPr>
            <w:ind w:left="360"/>
          </w:pPr>
        </w:pPrChange>
      </w:pPr>
      <w:ins w:id="553" w:author="Doron Kaminetsky" w:date="2021-04-06T10:44:00Z">
        <w:r w:rsidRPr="003C7141">
          <w:rPr>
            <w:rFonts w:asciiTheme="minorHAnsi" w:hAnsiTheme="minorHAnsi" w:cstheme="minorHAnsi"/>
            <w:rPrChange w:id="554" w:author="GnG" w:date="2021-04-16T10:29:00Z">
              <w:rPr/>
            </w:rPrChange>
          </w:rPr>
          <w:t>User should fill</w:t>
        </w:r>
      </w:ins>
      <w:ins w:id="555" w:author="Doron Kaminetsky" w:date="2021-04-06T10:45:00Z">
        <w:r w:rsidRPr="003C7141">
          <w:rPr>
            <w:rFonts w:asciiTheme="minorHAnsi" w:hAnsiTheme="minorHAnsi" w:cstheme="minorHAnsi"/>
            <w:rPrChange w:id="556" w:author="GnG" w:date="2021-04-16T10:29:00Z">
              <w:rPr/>
            </w:rPrChange>
          </w:rPr>
          <w:t>: game id, session id and nick name</w:t>
        </w:r>
      </w:ins>
      <w:ins w:id="557" w:author="Doron Kaminetsky" w:date="2021-04-06T10:46:00Z">
        <w:r w:rsidRPr="003C7141">
          <w:rPr>
            <w:rFonts w:asciiTheme="minorHAnsi" w:hAnsiTheme="minorHAnsi" w:cstheme="minorHAnsi"/>
            <w:rPrChange w:id="558" w:author="GnG" w:date="2021-04-16T10:29:00Z">
              <w:rPr/>
            </w:rPrChange>
          </w:rPr>
          <w:t>, to compose the request:</w:t>
        </w:r>
        <w:r w:rsidRPr="003C7141">
          <w:rPr>
            <w:rFonts w:asciiTheme="minorHAnsi" w:hAnsiTheme="minorHAnsi" w:cstheme="minorHAnsi"/>
            <w:rPrChange w:id="559" w:author="GnG" w:date="2021-04-16T10:29:00Z">
              <w:rPr/>
            </w:rPrChange>
          </w:rPr>
          <w:br/>
        </w:r>
        <w:r w:rsidRPr="003C7141">
          <w:rPr>
            <w:rFonts w:asciiTheme="minorHAnsi" w:hAnsiTheme="minorHAnsi" w:cstheme="minorHAnsi"/>
            <w:rPrChange w:id="560" w:author="GnG" w:date="2021-04-16T10:2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begin"/>
        </w:r>
        <w:r w:rsidRPr="003C7141">
          <w:rPr>
            <w:rFonts w:asciiTheme="minorHAnsi" w:hAnsiTheme="minorHAnsi" w:cstheme="minorHAnsi"/>
            <w:rPrChange w:id="561" w:author="GnG" w:date="2021-04-16T10:29:00Z">
              <w:rPr/>
            </w:rPrChange>
          </w:rPr>
          <w:instrText xml:space="preserve"> HYPERLINK </w:instrText>
        </w:r>
        <w:r w:rsidRPr="003C7141">
          <w:rPr>
            <w:rFonts w:asciiTheme="minorHAnsi" w:hAnsiTheme="minorHAnsi" w:cstheme="minorHAnsi"/>
            <w:rPrChange w:id="562" w:author="GnG" w:date="2021-04-16T10:2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fldChar w:fldCharType="separate"/>
        </w:r>
        <w:r w:rsidRPr="003C7141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shd w:val="clear" w:color="auto" w:fill="FFFF00"/>
            <w:rPrChange w:id="563" w:author="GnG" w:date="2021-04-16T10:29:00Z">
              <w:rPr>
                <w:rStyle w:val="Hyperlink"/>
                <w:rFonts w:ascii="Arial" w:hAnsi="Arial" w:cs="Arial"/>
                <w:color w:val="000000" w:themeColor="text1"/>
                <w:shd w:val="clear" w:color="auto" w:fill="FFFF00"/>
              </w:rPr>
            </w:rPrChange>
          </w:rPr>
          <w:t>https://&lt;Server&gt;/api/ManagePlayer?game-id=&lt;user-game-id&gt;&amp;session-id=&lt;user-session-id&gt;&amp;player-id=&lt;user</w:t>
        </w:r>
        <w:r w:rsidRPr="003C7141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shd w:val="clear" w:color="auto" w:fill="FFFF00"/>
            <w:rPrChange w:id="564" w:author="GnG" w:date="2021-04-16T10:29:00Z">
              <w:rPr>
                <w:rStyle w:val="Hyperlink"/>
                <w:rFonts w:ascii="Arial" w:hAnsi="Arial" w:cs="Arial"/>
                <w:color w:val="000000" w:themeColor="text1"/>
                <w:shd w:val="clear" w:color="auto" w:fill="FFFF00"/>
              </w:rPr>
            </w:rPrChange>
          </w:rPr>
          <w:fldChar w:fldCharType="end"/>
        </w:r>
        <w:r w:rsidRPr="003C7141">
          <w:rPr>
            <w:rFonts w:asciiTheme="minorHAnsi" w:hAnsiTheme="minorHAnsi" w:cstheme="minorHAnsi"/>
            <w:color w:val="000000" w:themeColor="text1"/>
            <w:sz w:val="22"/>
            <w:szCs w:val="22"/>
            <w:shd w:val="clear" w:color="auto" w:fill="FFFF00"/>
            <w:rPrChange w:id="565" w:author="GnG" w:date="2021-04-16T10:29:00Z">
              <w:rPr>
                <w:rFonts w:ascii="Arial" w:hAnsi="Arial" w:cs="Arial"/>
                <w:color w:val="000000" w:themeColor="text1"/>
                <w:shd w:val="clear" w:color="auto" w:fill="FFFF00"/>
              </w:rPr>
            </w:rPrChange>
          </w:rPr>
          <w:t xml:space="preserve"> nick&gt;&amp;op=</w:t>
        </w:r>
        <w:proofErr w:type="spellStart"/>
        <w:r w:rsidRPr="003C7141">
          <w:rPr>
            <w:rFonts w:asciiTheme="minorHAnsi" w:hAnsiTheme="minorHAnsi" w:cstheme="minorHAnsi"/>
            <w:color w:val="000000" w:themeColor="text1"/>
            <w:sz w:val="22"/>
            <w:szCs w:val="22"/>
            <w:shd w:val="clear" w:color="auto" w:fill="FFFF00"/>
            <w:rPrChange w:id="566" w:author="GnG" w:date="2021-04-16T10:29:00Z">
              <w:rPr>
                <w:rFonts w:ascii="Arial" w:hAnsi="Arial" w:cs="Arial"/>
                <w:color w:val="000000" w:themeColor="text1"/>
                <w:shd w:val="clear" w:color="auto" w:fill="FFFF00"/>
              </w:rPr>
            </w:rPrChange>
          </w:rPr>
          <w:t>JOIN&amp;ver</w:t>
        </w:r>
        <w:proofErr w:type="spellEnd"/>
        <w:r w:rsidRPr="003C7141">
          <w:rPr>
            <w:rFonts w:asciiTheme="minorHAnsi" w:hAnsiTheme="minorHAnsi" w:cstheme="minorHAnsi"/>
            <w:color w:val="000000" w:themeColor="text1"/>
            <w:sz w:val="22"/>
            <w:szCs w:val="22"/>
            <w:shd w:val="clear" w:color="auto" w:fill="FFFF00"/>
            <w:rPrChange w:id="567" w:author="GnG" w:date="2021-04-16T10:29:00Z">
              <w:rPr>
                <w:rFonts w:ascii="Arial" w:hAnsi="Arial" w:cs="Arial"/>
                <w:color w:val="000000" w:themeColor="text1"/>
                <w:shd w:val="clear" w:color="auto" w:fill="FFFF00"/>
              </w:rPr>
            </w:rPrChange>
          </w:rPr>
          <w:t>=1</w:t>
        </w:r>
      </w:ins>
    </w:p>
    <w:p w14:paraId="48F6003D" w14:textId="77777777" w:rsidR="00955A61" w:rsidRPr="003C7141" w:rsidRDefault="00955A61">
      <w:pPr>
        <w:pStyle w:val="ListParagraph"/>
        <w:numPr>
          <w:ilvl w:val="0"/>
          <w:numId w:val="10"/>
        </w:numPr>
        <w:rPr>
          <w:ins w:id="568" w:author="Doron Kaminetsky" w:date="2021-04-06T10:43:00Z"/>
          <w:rFonts w:cstheme="minorHAnsi"/>
          <w:rPrChange w:id="569" w:author="GnG" w:date="2021-04-16T10:29:00Z">
            <w:rPr>
              <w:ins w:id="570" w:author="Doron Kaminetsky" w:date="2021-04-06T10:43:00Z"/>
            </w:rPr>
          </w:rPrChange>
        </w:rPr>
        <w:pPrChange w:id="571" w:author="Doron Kaminetsky" w:date="2021-04-06T10:46:00Z">
          <w:pPr>
            <w:pStyle w:val="NormalWeb"/>
            <w:numPr>
              <w:numId w:val="9"/>
            </w:numPr>
            <w:spacing w:before="0" w:beforeAutospacing="0" w:after="0" w:afterAutospacing="0"/>
            <w:ind w:left="720" w:hanging="360"/>
          </w:pPr>
        </w:pPrChange>
      </w:pPr>
      <w:ins w:id="572" w:author="Doron Kaminetsky" w:date="2021-04-06T10:46:00Z">
        <w:r w:rsidRPr="003C7141">
          <w:rPr>
            <w:rFonts w:cstheme="minorHAnsi"/>
            <w:rPrChange w:id="573" w:author="GnG" w:date="2021-04-16T10:29:00Z">
              <w:rPr/>
            </w:rPrChange>
          </w:rPr>
          <w:t>No need for the history sessions</w:t>
        </w:r>
      </w:ins>
    </w:p>
    <w:p w14:paraId="2073EF2A" w14:textId="77777777" w:rsidR="00D67009" w:rsidRPr="003C7141" w:rsidRDefault="00D67009">
      <w:pPr>
        <w:pStyle w:val="NormalWeb"/>
        <w:numPr>
          <w:ilvl w:val="0"/>
          <w:numId w:val="9"/>
        </w:numPr>
        <w:spacing w:before="0" w:beforeAutospacing="0" w:after="0" w:afterAutospacing="0"/>
        <w:rPr>
          <w:ins w:id="574" w:author="Doron Kaminetsky" w:date="2021-04-06T10:41:00Z"/>
          <w:rFonts w:asciiTheme="minorHAnsi" w:hAnsiTheme="minorHAnsi" w:cstheme="minorHAnsi"/>
          <w:rPrChange w:id="575" w:author="GnG" w:date="2021-04-16T10:29:00Z">
            <w:rPr>
              <w:ins w:id="576" w:author="Doron Kaminetsky" w:date="2021-04-06T10:41:00Z"/>
            </w:rPr>
          </w:rPrChange>
        </w:rPr>
        <w:pPrChange w:id="577" w:author="Doron Kaminetsky" w:date="2021-04-06T10:17:00Z">
          <w:pPr>
            <w:ind w:left="360"/>
          </w:pPr>
        </w:pPrChange>
      </w:pPr>
      <w:ins w:id="578" w:author="Doron Kaminetsky" w:date="2021-04-06T10:18:00Z">
        <w:r w:rsidRPr="003C7141">
          <w:rPr>
            <w:rFonts w:asciiTheme="minorHAnsi" w:hAnsiTheme="minorHAnsi" w:cstheme="minorHAnsi"/>
            <w:rPrChange w:id="579" w:author="GnG" w:date="2021-04-16T10:29:00Z">
              <w:rPr/>
            </w:rPrChange>
          </w:rPr>
          <w:t xml:space="preserve">If </w:t>
        </w:r>
      </w:ins>
      <w:ins w:id="580" w:author="Doron Kaminetsky" w:date="2021-04-06T10:37:00Z">
        <w:r w:rsidR="00955A61" w:rsidRPr="003C7141">
          <w:rPr>
            <w:rFonts w:asciiTheme="minorHAnsi" w:hAnsiTheme="minorHAnsi" w:cstheme="minorHAnsi"/>
            <w:rPrChange w:id="581" w:author="GnG" w:date="2021-04-16T10:29:00Z">
              <w:rPr/>
            </w:rPrChange>
          </w:rPr>
          <w:t xml:space="preserve">API </w:t>
        </w:r>
      </w:ins>
      <w:ins w:id="582" w:author="Doron Kaminetsky" w:date="2021-04-06T10:18:00Z">
        <w:r w:rsidRPr="003C7141">
          <w:rPr>
            <w:rFonts w:asciiTheme="minorHAnsi" w:hAnsiTheme="minorHAnsi" w:cstheme="minorHAnsi"/>
            <w:rPrChange w:id="583" w:author="GnG" w:date="2021-04-16T10:29:00Z">
              <w:rPr/>
            </w:rPrChange>
          </w:rPr>
          <w:t>not “ok”, display the content of the result, not only “API not equal to – OK”</w:t>
        </w:r>
      </w:ins>
    </w:p>
    <w:p w14:paraId="1AAAF148" w14:textId="77777777" w:rsidR="00955A61" w:rsidRPr="003C7141" w:rsidRDefault="00600830">
      <w:pPr>
        <w:pStyle w:val="NormalWeb"/>
        <w:spacing w:before="0" w:beforeAutospacing="0" w:after="0" w:afterAutospacing="0"/>
        <w:rPr>
          <w:ins w:id="584" w:author="Doron Kaminetsky" w:date="2021-04-06T10:47:00Z"/>
          <w:rFonts w:asciiTheme="minorHAnsi" w:hAnsiTheme="minorHAnsi" w:cstheme="minorHAnsi"/>
          <w:rPrChange w:id="585" w:author="GnG" w:date="2021-04-16T10:29:00Z">
            <w:rPr>
              <w:ins w:id="586" w:author="Doron Kaminetsky" w:date="2021-04-06T10:47:00Z"/>
            </w:rPr>
          </w:rPrChange>
        </w:rPr>
        <w:pPrChange w:id="587" w:author="Doron Kaminetsky" w:date="2021-04-06T10:41:00Z">
          <w:pPr>
            <w:ind w:left="360"/>
          </w:pPr>
        </w:pPrChange>
      </w:pPr>
      <w:ins w:id="588" w:author="Doron Kaminetsky" w:date="2021-04-06T10:49:00Z">
        <w:r w:rsidRPr="003C7141">
          <w:rPr>
            <w:rFonts w:asciiTheme="minorHAnsi" w:hAnsiTheme="minorHAnsi" w:cstheme="minorHAnsi"/>
            <w:noProof/>
            <w:rPrChange w:id="589" w:author="GnG" w:date="2021-04-16T10:29:00Z">
              <w:rPr>
                <w:noProof/>
              </w:rPr>
            </w:rPrChange>
          </w:rPr>
          <w:lastRenderedPageBreak/>
          <w:drawing>
            <wp:inline distT="0" distB="0" distL="0" distR="0" wp14:anchorId="12DD00F4" wp14:editId="437A59EC">
              <wp:extent cx="1587582" cy="3073558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82" cy="3073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AF71486" w14:textId="77777777" w:rsidR="00955A61" w:rsidRPr="003C7141" w:rsidRDefault="00955A61">
      <w:pPr>
        <w:pStyle w:val="NormalWeb"/>
        <w:spacing w:before="0" w:beforeAutospacing="0" w:after="0" w:afterAutospacing="0"/>
        <w:rPr>
          <w:ins w:id="590" w:author="Doron Kaminetsky" w:date="2021-04-06T10:49:00Z"/>
          <w:rFonts w:asciiTheme="minorHAnsi" w:hAnsiTheme="minorHAnsi" w:cstheme="minorHAnsi"/>
          <w:rPrChange w:id="591" w:author="GnG" w:date="2021-04-16T10:29:00Z">
            <w:rPr>
              <w:ins w:id="592" w:author="Doron Kaminetsky" w:date="2021-04-06T10:49:00Z"/>
            </w:rPr>
          </w:rPrChange>
        </w:rPr>
        <w:pPrChange w:id="593" w:author="Doron Kaminetsky" w:date="2021-04-06T10:41:00Z">
          <w:pPr>
            <w:ind w:left="360"/>
          </w:pPr>
        </w:pPrChange>
      </w:pPr>
    </w:p>
    <w:p w14:paraId="63DB2973" w14:textId="77777777" w:rsidR="00600830" w:rsidRPr="003C7141" w:rsidRDefault="00600830">
      <w:pPr>
        <w:pStyle w:val="NormalWeb"/>
        <w:spacing w:before="0" w:beforeAutospacing="0" w:after="0" w:afterAutospacing="0"/>
        <w:rPr>
          <w:ins w:id="594" w:author="Doron Kaminetsky" w:date="2021-04-06T10:50:00Z"/>
          <w:rFonts w:asciiTheme="minorHAnsi" w:hAnsiTheme="minorHAnsi" w:cstheme="minorHAnsi"/>
          <w:rPrChange w:id="595" w:author="GnG" w:date="2021-04-16T10:29:00Z">
            <w:rPr>
              <w:ins w:id="596" w:author="Doron Kaminetsky" w:date="2021-04-06T10:50:00Z"/>
            </w:rPr>
          </w:rPrChange>
        </w:rPr>
        <w:pPrChange w:id="597" w:author="Doron Kaminetsky" w:date="2021-04-06T10:41:00Z">
          <w:pPr>
            <w:ind w:left="360"/>
          </w:pPr>
        </w:pPrChange>
      </w:pPr>
      <w:ins w:id="598" w:author="Doron Kaminetsky" w:date="2021-04-06T10:50:00Z">
        <w:r w:rsidRPr="003C7141">
          <w:rPr>
            <w:rFonts w:asciiTheme="minorHAnsi" w:hAnsiTheme="minorHAnsi" w:cstheme="minorHAnsi"/>
            <w:rPrChange w:id="599" w:author="GnG" w:date="2021-04-16T10:29:00Z">
              <w:rPr/>
            </w:rPrChange>
          </w:rPr>
          <w:t>Phase 3 – Support “</w:t>
        </w:r>
        <w:proofErr w:type="spellStart"/>
        <w:r w:rsidRPr="003C7141">
          <w:rPr>
            <w:rFonts w:asciiTheme="minorHAnsi" w:hAnsiTheme="minorHAnsi" w:cstheme="minorHAnsi"/>
            <w:rPrChange w:id="600" w:author="GnG" w:date="2021-04-16T10:29:00Z">
              <w:rPr/>
            </w:rPrChange>
          </w:rPr>
          <w:t>PlayerAnswer</w:t>
        </w:r>
        <w:proofErr w:type="spellEnd"/>
        <w:r w:rsidRPr="003C7141">
          <w:rPr>
            <w:rFonts w:asciiTheme="minorHAnsi" w:hAnsiTheme="minorHAnsi" w:cstheme="minorHAnsi"/>
            <w:rPrChange w:id="601" w:author="GnG" w:date="2021-04-16T10:29:00Z">
              <w:rPr/>
            </w:rPrChange>
          </w:rPr>
          <w:t>” API</w:t>
        </w:r>
      </w:ins>
    </w:p>
    <w:p w14:paraId="69D219A2" w14:textId="77777777" w:rsidR="00600830" w:rsidRPr="003C7141" w:rsidRDefault="00600830">
      <w:pPr>
        <w:pStyle w:val="NormalWeb"/>
        <w:spacing w:before="0" w:beforeAutospacing="0" w:after="0" w:afterAutospacing="0"/>
        <w:rPr>
          <w:ins w:id="602" w:author="Doron Kaminetsky" w:date="2021-04-06T10:51:00Z"/>
          <w:rFonts w:asciiTheme="minorHAnsi" w:hAnsiTheme="minorHAnsi" w:cstheme="minorHAnsi"/>
          <w:rPrChange w:id="603" w:author="GnG" w:date="2021-04-16T10:29:00Z">
            <w:rPr>
              <w:ins w:id="604" w:author="Doron Kaminetsky" w:date="2021-04-06T10:51:00Z"/>
            </w:rPr>
          </w:rPrChange>
        </w:rPr>
        <w:pPrChange w:id="605" w:author="Doron Kaminetsky" w:date="2021-04-06T10:41:00Z">
          <w:pPr>
            <w:ind w:left="360"/>
          </w:pPr>
        </w:pPrChange>
      </w:pPr>
    </w:p>
    <w:p w14:paraId="3C2E5B88" w14:textId="77777777" w:rsidR="00600830" w:rsidRPr="003C7141" w:rsidRDefault="00600830">
      <w:pPr>
        <w:pStyle w:val="NormalWeb"/>
        <w:spacing w:before="0" w:beforeAutospacing="0" w:after="0" w:afterAutospacing="0"/>
        <w:rPr>
          <w:ins w:id="606" w:author="Doron Kaminetsky" w:date="2021-04-06T10:54:00Z"/>
          <w:rFonts w:asciiTheme="minorHAnsi" w:hAnsiTheme="minorHAnsi" w:cstheme="minorHAnsi"/>
          <w:rPrChange w:id="607" w:author="GnG" w:date="2021-04-16T10:29:00Z">
            <w:rPr>
              <w:ins w:id="608" w:author="Doron Kaminetsky" w:date="2021-04-06T10:54:00Z"/>
            </w:rPr>
          </w:rPrChange>
        </w:rPr>
      </w:pPr>
      <w:ins w:id="609" w:author="Doron Kaminetsky" w:date="2021-04-06T10:52:00Z">
        <w:r w:rsidRPr="003C7141">
          <w:rPr>
            <w:rFonts w:asciiTheme="minorHAnsi" w:hAnsiTheme="minorHAnsi" w:cstheme="minorHAnsi"/>
            <w:rPrChange w:id="610" w:author="GnG" w:date="2021-04-16T10:29:00Z">
              <w:rPr/>
            </w:rPrChange>
          </w:rPr>
          <w:t>User press active cell (that didn’t have answered=true)</w:t>
        </w:r>
      </w:ins>
      <w:ins w:id="611" w:author="Doron Kaminetsky" w:date="2021-04-06T10:53:00Z">
        <w:r w:rsidRPr="003C7141">
          <w:rPr>
            <w:rFonts w:asciiTheme="minorHAnsi" w:hAnsiTheme="minorHAnsi" w:cstheme="minorHAnsi"/>
            <w:rPrChange w:id="612" w:author="GnG" w:date="2021-04-16T10:29:00Z">
              <w:rPr/>
            </w:rPrChange>
          </w:rPr>
          <w:t>.</w:t>
        </w:r>
        <w:r w:rsidRPr="003C7141">
          <w:rPr>
            <w:rFonts w:asciiTheme="minorHAnsi" w:hAnsiTheme="minorHAnsi" w:cstheme="minorHAnsi"/>
            <w:rPrChange w:id="613" w:author="GnG" w:date="2021-04-16T10:29:00Z">
              <w:rPr/>
            </w:rPrChange>
          </w:rPr>
          <w:br/>
          <w:t>A “</w:t>
        </w:r>
        <w:proofErr w:type="spellStart"/>
        <w:r w:rsidRPr="003C7141">
          <w:rPr>
            <w:rFonts w:asciiTheme="minorHAnsi" w:hAnsiTheme="minorHAnsi" w:cstheme="minorHAnsi"/>
            <w:rPrChange w:id="614" w:author="GnG" w:date="2021-04-16T10:29:00Z">
              <w:rPr/>
            </w:rPrChange>
          </w:rPr>
          <w:t>BingoAnswer</w:t>
        </w:r>
        <w:proofErr w:type="spellEnd"/>
        <w:r w:rsidRPr="003C7141">
          <w:rPr>
            <w:rFonts w:asciiTheme="minorHAnsi" w:hAnsiTheme="minorHAnsi" w:cstheme="minorHAnsi"/>
            <w:rPrChange w:id="615" w:author="GnG" w:date="2021-04-16T10:29:00Z">
              <w:rPr/>
            </w:rPrChange>
          </w:rPr>
          <w:t>” POST request is sent as follows</w:t>
        </w:r>
      </w:ins>
      <w:ins w:id="616" w:author="Doron Kaminetsky" w:date="2021-04-06T10:54:00Z">
        <w:r w:rsidRPr="003C7141">
          <w:rPr>
            <w:rFonts w:asciiTheme="minorHAnsi" w:hAnsiTheme="minorHAnsi" w:cstheme="minorHAnsi"/>
            <w:rPrChange w:id="617" w:author="GnG" w:date="2021-04-16T10:29:00Z">
              <w:rPr/>
            </w:rPrChange>
          </w:rPr>
          <w:t>:</w:t>
        </w:r>
      </w:ins>
    </w:p>
    <w:p w14:paraId="597A37A9" w14:textId="77777777" w:rsidR="00600830" w:rsidRPr="003C7141" w:rsidRDefault="00600830">
      <w:pPr>
        <w:pStyle w:val="NormalWeb"/>
        <w:spacing w:before="0" w:beforeAutospacing="0" w:after="0" w:afterAutospacing="0"/>
        <w:rPr>
          <w:ins w:id="618" w:author="Doron Kaminetsky" w:date="2021-04-06T10:53:00Z"/>
          <w:rFonts w:asciiTheme="minorHAnsi" w:hAnsiTheme="minorHAnsi" w:cstheme="minorHAnsi"/>
          <w:rPrChange w:id="619" w:author="GnG" w:date="2021-04-16T10:29:00Z">
            <w:rPr>
              <w:ins w:id="620" w:author="Doron Kaminetsky" w:date="2021-04-06T10:53:00Z"/>
            </w:rPr>
          </w:rPrChange>
        </w:rPr>
      </w:pPr>
    </w:p>
    <w:p w14:paraId="40B644A2" w14:textId="77777777" w:rsidR="00600830" w:rsidRPr="003C7141" w:rsidRDefault="00600830">
      <w:pPr>
        <w:pStyle w:val="NormalWeb"/>
        <w:spacing w:before="0" w:beforeAutospacing="0" w:after="0" w:afterAutospacing="0"/>
        <w:rPr>
          <w:ins w:id="621" w:author="Doron Kaminetsky" w:date="2021-04-06T10:53:00Z"/>
          <w:rFonts w:asciiTheme="minorHAnsi" w:hAnsiTheme="minorHAnsi" w:cstheme="minorHAnsi"/>
          <w:rPrChange w:id="622" w:author="GnG" w:date="2021-04-16T10:29:00Z">
            <w:rPr>
              <w:ins w:id="623" w:author="Doron Kaminetsky" w:date="2021-04-06T10:53:00Z"/>
            </w:rPr>
          </w:rPrChange>
        </w:rPr>
      </w:pPr>
      <w:ins w:id="624" w:author="Doron Kaminetsky" w:date="2021-04-06T11:01:00Z">
        <w:r w:rsidRPr="003C7141">
          <w:rPr>
            <w:rFonts w:asciiTheme="minorHAnsi" w:hAnsiTheme="minorHAnsi" w:cstheme="minorHAnsi"/>
            <w:rPrChange w:id="625" w:author="GnG" w:date="2021-04-16T10:29:00Z">
              <w:rPr/>
            </w:rPrChange>
          </w:rPr>
          <w:fldChar w:fldCharType="begin"/>
        </w:r>
        <w:r w:rsidRPr="003C7141">
          <w:rPr>
            <w:rFonts w:asciiTheme="minorHAnsi" w:hAnsiTheme="minorHAnsi" w:cstheme="minorHAnsi"/>
            <w:rPrChange w:id="626" w:author="GnG" w:date="2021-04-16T10:29:00Z">
              <w:rPr/>
            </w:rPrChange>
          </w:rPr>
          <w:instrText xml:space="preserve"> HYPERLINK "http://localhost:7071/api/BingoAnswer?game-id=2&amp;session-id=0&amp;ver=1&amp;player-id=Michal@bingo.com&amp;debug=C:%5CUsers%5C33751%5Cbingo%5Ctemplates%5Cnumbers-game.json" </w:instrText>
        </w:r>
        <w:r w:rsidRPr="003C7141">
          <w:rPr>
            <w:rFonts w:asciiTheme="minorHAnsi" w:hAnsiTheme="minorHAnsi" w:cstheme="minorHAnsi"/>
            <w:rPrChange w:id="627" w:author="GnG" w:date="2021-04-16T10:29:00Z">
              <w:rPr/>
            </w:rPrChange>
          </w:rPr>
          <w:fldChar w:fldCharType="separate"/>
        </w:r>
        <w:r w:rsidR="00EB6D0A" w:rsidRPr="003C7141">
          <w:rPr>
            <w:rFonts w:asciiTheme="minorHAnsi" w:hAnsiTheme="minorHAnsi" w:cstheme="minorHAnsi"/>
            <w:rPrChange w:id="628" w:author="GnG" w:date="2021-04-16T10:29:00Z">
              <w:rPr/>
            </w:rPrChange>
          </w:rPr>
          <w:t>&lt;Server&gt;</w:t>
        </w:r>
        <w:r w:rsidRPr="003C7141">
          <w:rPr>
            <w:rStyle w:val="Hyperlink"/>
            <w:rFonts w:asciiTheme="minorHAnsi" w:hAnsiTheme="minorHAnsi" w:cstheme="minorHAnsi"/>
            <w:color w:val="1155CC"/>
            <w:sz w:val="22"/>
            <w:szCs w:val="22"/>
            <w:rPrChange w:id="629" w:author="GnG" w:date="2021-04-16T10:29:00Z">
              <w:rPr>
                <w:rStyle w:val="Hyperlink"/>
                <w:rFonts w:ascii="Arial" w:hAnsi="Arial" w:cs="Arial"/>
                <w:color w:val="1155CC"/>
                <w:sz w:val="22"/>
                <w:szCs w:val="22"/>
              </w:rPr>
            </w:rPrChange>
          </w:rPr>
          <w:t>/BingoAnswer?game-id=numbers-bingo&amp;session-id=game1&amp;player-id=Doron&amp;ver=1</w:t>
        </w:r>
        <w:r w:rsidRPr="003C7141">
          <w:rPr>
            <w:rFonts w:asciiTheme="minorHAnsi" w:hAnsiTheme="minorHAnsi" w:cstheme="minorHAnsi"/>
            <w:rPrChange w:id="630" w:author="GnG" w:date="2021-04-16T10:29:00Z">
              <w:rPr/>
            </w:rPrChange>
          </w:rPr>
          <w:fldChar w:fldCharType="end"/>
        </w:r>
      </w:ins>
      <w:ins w:id="631" w:author="Doron Kaminetsky" w:date="2021-04-06T10:53:00Z">
        <w:r w:rsidRPr="003C7141">
          <w:rPr>
            <w:rFonts w:asciiTheme="minorHAnsi" w:hAnsiTheme="minorHAnsi" w:cstheme="minorHAnsi"/>
            <w:rPrChange w:id="632" w:author="GnG" w:date="2021-04-16T10:29:00Z">
              <w:rPr/>
            </w:rPrChange>
          </w:rPr>
          <w:fldChar w:fldCharType="begin"/>
        </w:r>
        <w:r w:rsidRPr="003C7141">
          <w:rPr>
            <w:rFonts w:asciiTheme="minorHAnsi" w:hAnsiTheme="minorHAnsi" w:cstheme="minorHAnsi"/>
            <w:rPrChange w:id="633" w:author="GnG" w:date="2021-04-16T10:29:00Z">
              <w:rPr/>
            </w:rPrChange>
          </w:rPr>
          <w:instrText xml:space="preserve"> HYPERLINK "http://localhost:7071/api/BingoAnswer?game-id=2&amp;session-id=0&amp;ver=1&amp;player-id=Michal@bingo.com&amp;debug=C:%5CUsers%5C33751%5Cbingo%5Ctemplates%5Cnumbers-game.json" </w:instrText>
        </w:r>
        <w:r w:rsidRPr="003C7141">
          <w:rPr>
            <w:rFonts w:asciiTheme="minorHAnsi" w:hAnsiTheme="minorHAnsi" w:cstheme="minorHAnsi"/>
            <w:rPrChange w:id="634" w:author="GnG" w:date="2021-04-16T10:29:00Z">
              <w:rPr/>
            </w:rPrChange>
          </w:rPr>
          <w:fldChar w:fldCharType="end"/>
        </w:r>
      </w:ins>
    </w:p>
    <w:p w14:paraId="2B73C675" w14:textId="77777777" w:rsidR="00600830" w:rsidRPr="003C7141" w:rsidRDefault="00600830" w:rsidP="00600830">
      <w:pPr>
        <w:pStyle w:val="NormalWeb"/>
        <w:spacing w:before="0" w:beforeAutospacing="0" w:after="0" w:afterAutospacing="0"/>
        <w:rPr>
          <w:ins w:id="635" w:author="Doron Kaminetsky" w:date="2021-04-06T10:53:00Z"/>
          <w:rFonts w:asciiTheme="minorHAnsi" w:hAnsiTheme="minorHAnsi" w:cstheme="minorHAnsi"/>
          <w:rPrChange w:id="636" w:author="GnG" w:date="2021-04-16T10:29:00Z">
            <w:rPr>
              <w:ins w:id="637" w:author="Doron Kaminetsky" w:date="2021-04-06T10:53:00Z"/>
            </w:rPr>
          </w:rPrChange>
        </w:rPr>
      </w:pPr>
      <w:ins w:id="638" w:author="Doron Kaminetsky" w:date="2021-04-06T10:53:00Z">
        <w:r w:rsidRPr="003C7141">
          <w:rPr>
            <w:rFonts w:asciiTheme="minorHAnsi" w:hAnsiTheme="minorHAnsi" w:cstheme="minorHAnsi"/>
            <w:color w:val="000000"/>
            <w:sz w:val="22"/>
            <w:szCs w:val="22"/>
            <w:rPrChange w:id="639" w:author="GnG" w:date="2021-04-16T10:29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{</w:t>
        </w:r>
      </w:ins>
    </w:p>
    <w:p w14:paraId="1391348C" w14:textId="77777777" w:rsidR="00600830" w:rsidRPr="003C7141" w:rsidRDefault="00600830" w:rsidP="00600830">
      <w:pPr>
        <w:pStyle w:val="NormalWeb"/>
        <w:spacing w:before="0" w:beforeAutospacing="0" w:after="0" w:afterAutospacing="0"/>
        <w:rPr>
          <w:ins w:id="640" w:author="Doron Kaminetsky" w:date="2021-04-06T10:53:00Z"/>
          <w:rFonts w:asciiTheme="minorHAnsi" w:hAnsiTheme="minorHAnsi" w:cstheme="minorHAnsi"/>
          <w:rPrChange w:id="641" w:author="GnG" w:date="2021-04-16T10:29:00Z">
            <w:rPr>
              <w:ins w:id="642" w:author="Doron Kaminetsky" w:date="2021-04-06T10:53:00Z"/>
            </w:rPr>
          </w:rPrChange>
        </w:rPr>
      </w:pPr>
      <w:ins w:id="643" w:author="Doron Kaminetsky" w:date="2021-04-06T10:53:00Z">
        <w:r w:rsidRPr="003C7141">
          <w:rPr>
            <w:rFonts w:asciiTheme="minorHAnsi" w:hAnsiTheme="minorHAnsi" w:cstheme="minorHAnsi"/>
            <w:color w:val="000000"/>
            <w:sz w:val="22"/>
            <w:szCs w:val="22"/>
            <w:rPrChange w:id="644" w:author="GnG" w:date="2021-04-16T10:29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"x":0,</w:t>
        </w:r>
      </w:ins>
      <w:ins w:id="645" w:author="Doron Kaminetsky" w:date="2021-04-06T11:19:00Z">
        <w:r w:rsidR="003D767F" w:rsidRPr="003C7141">
          <w:rPr>
            <w:rFonts w:asciiTheme="minorHAnsi" w:hAnsiTheme="minorHAnsi" w:cstheme="minorHAnsi"/>
            <w:color w:val="000000"/>
            <w:sz w:val="22"/>
            <w:szCs w:val="22"/>
            <w:rPrChange w:id="646" w:author="GnG" w:date="2021-04-16T10:29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   </w:t>
        </w:r>
      </w:ins>
    </w:p>
    <w:p w14:paraId="4499A19F" w14:textId="77777777" w:rsidR="00600830" w:rsidRPr="003C7141" w:rsidRDefault="00600830" w:rsidP="00600830">
      <w:pPr>
        <w:pStyle w:val="NormalWeb"/>
        <w:spacing w:before="0" w:beforeAutospacing="0" w:after="0" w:afterAutospacing="0"/>
        <w:rPr>
          <w:ins w:id="647" w:author="Doron Kaminetsky" w:date="2021-04-06T10:53:00Z"/>
          <w:rFonts w:asciiTheme="minorHAnsi" w:hAnsiTheme="minorHAnsi" w:cstheme="minorHAnsi"/>
          <w:rPrChange w:id="648" w:author="GnG" w:date="2021-04-16T10:29:00Z">
            <w:rPr>
              <w:ins w:id="649" w:author="Doron Kaminetsky" w:date="2021-04-06T10:53:00Z"/>
            </w:rPr>
          </w:rPrChange>
        </w:rPr>
      </w:pPr>
      <w:ins w:id="650" w:author="Doron Kaminetsky" w:date="2021-04-06T10:53:00Z">
        <w:r w:rsidRPr="003C7141">
          <w:rPr>
            <w:rFonts w:asciiTheme="minorHAnsi" w:hAnsiTheme="minorHAnsi" w:cstheme="minorHAnsi"/>
            <w:color w:val="000000"/>
            <w:sz w:val="22"/>
            <w:szCs w:val="22"/>
            <w:rPrChange w:id="651" w:author="GnG" w:date="2021-04-16T10:29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"y":0,</w:t>
        </w:r>
      </w:ins>
    </w:p>
    <w:p w14:paraId="54DA2488" w14:textId="77777777" w:rsidR="00600830" w:rsidRPr="003C7141" w:rsidRDefault="00600830" w:rsidP="00600830">
      <w:pPr>
        <w:pStyle w:val="NormalWeb"/>
        <w:spacing w:before="0" w:beforeAutospacing="0" w:after="0" w:afterAutospacing="0"/>
        <w:rPr>
          <w:ins w:id="652" w:author="Doron Kaminetsky" w:date="2021-04-06T10:53:00Z"/>
          <w:rFonts w:asciiTheme="minorHAnsi" w:hAnsiTheme="minorHAnsi" w:cstheme="minorHAnsi"/>
          <w:rPrChange w:id="653" w:author="GnG" w:date="2021-04-16T10:29:00Z">
            <w:rPr>
              <w:ins w:id="654" w:author="Doron Kaminetsky" w:date="2021-04-06T10:53:00Z"/>
            </w:rPr>
          </w:rPrChange>
        </w:rPr>
      </w:pPr>
      <w:ins w:id="655" w:author="Doron Kaminetsky" w:date="2021-04-06T10:53:00Z">
        <w:r w:rsidRPr="003C7141">
          <w:rPr>
            <w:rFonts w:asciiTheme="minorHAnsi" w:hAnsiTheme="minorHAnsi" w:cstheme="minorHAnsi"/>
            <w:color w:val="000000"/>
            <w:sz w:val="22"/>
            <w:szCs w:val="22"/>
            <w:rPrChange w:id="656" w:author="GnG" w:date="2021-04-16T10:29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"answer":"18"</w:t>
        </w:r>
      </w:ins>
    </w:p>
    <w:p w14:paraId="4FB85218" w14:textId="77777777" w:rsidR="00600830" w:rsidRPr="003C7141" w:rsidRDefault="00600830" w:rsidP="00600830">
      <w:pPr>
        <w:pStyle w:val="NormalWeb"/>
        <w:spacing w:before="0" w:beforeAutospacing="0" w:after="0" w:afterAutospacing="0"/>
        <w:rPr>
          <w:ins w:id="657" w:author="Doron Kaminetsky" w:date="2021-04-06T10:53:00Z"/>
          <w:rFonts w:asciiTheme="minorHAnsi" w:hAnsiTheme="minorHAnsi" w:cstheme="minorHAnsi"/>
          <w:rPrChange w:id="658" w:author="GnG" w:date="2021-04-16T10:29:00Z">
            <w:rPr>
              <w:ins w:id="659" w:author="Doron Kaminetsky" w:date="2021-04-06T10:53:00Z"/>
            </w:rPr>
          </w:rPrChange>
        </w:rPr>
      </w:pPr>
      <w:ins w:id="660" w:author="Doron Kaminetsky" w:date="2021-04-06T10:53:00Z">
        <w:r w:rsidRPr="003C7141">
          <w:rPr>
            <w:rFonts w:asciiTheme="minorHAnsi" w:hAnsiTheme="minorHAnsi" w:cstheme="minorHAnsi"/>
            <w:color w:val="000000"/>
            <w:sz w:val="22"/>
            <w:szCs w:val="22"/>
            <w:rPrChange w:id="661" w:author="GnG" w:date="2021-04-16T10:29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}</w:t>
        </w:r>
      </w:ins>
    </w:p>
    <w:p w14:paraId="6D3230A4" w14:textId="77777777" w:rsidR="00600830" w:rsidRPr="003C7141" w:rsidRDefault="00600830">
      <w:pPr>
        <w:pStyle w:val="NormalWeb"/>
        <w:spacing w:before="0" w:beforeAutospacing="0" w:after="0" w:afterAutospacing="0"/>
        <w:rPr>
          <w:ins w:id="662" w:author="Doron Kaminetsky" w:date="2021-04-06T11:19:00Z"/>
          <w:rFonts w:asciiTheme="minorHAnsi" w:hAnsiTheme="minorHAnsi" w:cstheme="minorHAnsi"/>
          <w:rPrChange w:id="663" w:author="GnG" w:date="2021-04-16T10:29:00Z">
            <w:rPr>
              <w:ins w:id="664" w:author="Doron Kaminetsky" w:date="2021-04-06T11:19:00Z"/>
            </w:rPr>
          </w:rPrChange>
        </w:rPr>
        <w:pPrChange w:id="665" w:author="Doron Kaminetsky" w:date="2021-04-06T10:41:00Z">
          <w:pPr>
            <w:ind w:left="360"/>
          </w:pPr>
        </w:pPrChange>
      </w:pPr>
    </w:p>
    <w:p w14:paraId="3981002F" w14:textId="77777777" w:rsidR="003D767F" w:rsidRPr="003C7141" w:rsidRDefault="003D767F">
      <w:pPr>
        <w:pStyle w:val="NormalWeb"/>
        <w:spacing w:before="0" w:beforeAutospacing="0" w:after="0" w:afterAutospacing="0"/>
        <w:rPr>
          <w:ins w:id="666" w:author="Doron Kaminetsky" w:date="2021-04-06T11:19:00Z"/>
          <w:rFonts w:asciiTheme="minorHAnsi" w:hAnsiTheme="minorHAnsi" w:cstheme="minorHAnsi"/>
          <w:rPrChange w:id="667" w:author="GnG" w:date="2021-04-16T10:29:00Z">
            <w:rPr>
              <w:ins w:id="668" w:author="Doron Kaminetsky" w:date="2021-04-06T11:19:00Z"/>
            </w:rPr>
          </w:rPrChange>
        </w:rPr>
        <w:pPrChange w:id="669" w:author="Doron Kaminetsky" w:date="2021-04-06T10:41:00Z">
          <w:pPr>
            <w:ind w:left="360"/>
          </w:pPr>
        </w:pPrChange>
      </w:pPr>
      <w:ins w:id="670" w:author="Doron Kaminetsky" w:date="2021-04-06T11:19:00Z">
        <w:r w:rsidRPr="003C7141">
          <w:rPr>
            <w:rFonts w:asciiTheme="minorHAnsi" w:hAnsiTheme="minorHAnsi" w:cstheme="minorHAnsi"/>
            <w:rPrChange w:id="671" w:author="GnG" w:date="2021-04-16T10:29:00Z">
              <w:rPr/>
            </w:rPrChange>
          </w:rPr>
          <w:t>game-id,</w:t>
        </w:r>
      </w:ins>
      <w:ins w:id="672" w:author="Doron Kaminetsky" w:date="2021-04-06T11:20:00Z">
        <w:r w:rsidRPr="003C7141">
          <w:rPr>
            <w:rFonts w:asciiTheme="minorHAnsi" w:hAnsiTheme="minorHAnsi" w:cstheme="minorHAnsi"/>
            <w:rPrChange w:id="673" w:author="GnG" w:date="2021-04-16T10:29:00Z">
              <w:rPr/>
            </w:rPrChange>
          </w:rPr>
          <w:t xml:space="preserve"> session-id and player-id – are those used for the </w:t>
        </w:r>
      </w:ins>
      <w:ins w:id="674" w:author="Doron Kaminetsky" w:date="2021-04-06T11:21:00Z">
        <w:r w:rsidRPr="003C7141">
          <w:rPr>
            <w:rFonts w:asciiTheme="minorHAnsi" w:hAnsiTheme="minorHAnsi" w:cstheme="minorHAnsi"/>
            <w:rPrChange w:id="675" w:author="GnG" w:date="2021-04-16T10:29:00Z">
              <w:rPr/>
            </w:rPrChange>
          </w:rPr>
          <w:t>“</w:t>
        </w:r>
      </w:ins>
      <w:proofErr w:type="spellStart"/>
      <w:ins w:id="676" w:author="Doron Kaminetsky" w:date="2021-04-06T11:20:00Z">
        <w:r w:rsidRPr="003C7141">
          <w:rPr>
            <w:rFonts w:asciiTheme="minorHAnsi" w:hAnsiTheme="minorHAnsi" w:cstheme="minorHAnsi"/>
            <w:rPrChange w:id="677" w:author="GnG" w:date="2021-04-16T10:29:00Z">
              <w:rPr/>
            </w:rPrChange>
          </w:rPr>
          <w:t>ManagePlayer</w:t>
        </w:r>
        <w:proofErr w:type="spellEnd"/>
        <w:r w:rsidRPr="003C7141">
          <w:rPr>
            <w:rFonts w:asciiTheme="minorHAnsi" w:hAnsiTheme="minorHAnsi" w:cstheme="minorHAnsi"/>
            <w:rPrChange w:id="678" w:author="GnG" w:date="2021-04-16T10:29:00Z">
              <w:rPr/>
            </w:rPrChange>
          </w:rPr>
          <w:t>” “JOIN” request</w:t>
        </w:r>
      </w:ins>
      <w:ins w:id="679" w:author="Doron Kaminetsky" w:date="2021-04-06T11:19:00Z">
        <w:r w:rsidRPr="003C7141">
          <w:rPr>
            <w:rFonts w:asciiTheme="minorHAnsi" w:hAnsiTheme="minorHAnsi" w:cstheme="minorHAnsi"/>
            <w:rPrChange w:id="680" w:author="GnG" w:date="2021-04-16T10:29:00Z">
              <w:rPr/>
            </w:rPrChange>
          </w:rPr>
          <w:t xml:space="preserve"> </w:t>
        </w:r>
      </w:ins>
    </w:p>
    <w:p w14:paraId="24F0E79D" w14:textId="77777777" w:rsidR="003D767F" w:rsidRPr="003C7141" w:rsidRDefault="003D767F">
      <w:pPr>
        <w:pStyle w:val="NormalWeb"/>
        <w:spacing w:before="0" w:beforeAutospacing="0" w:after="0" w:afterAutospacing="0"/>
        <w:rPr>
          <w:ins w:id="681" w:author="Doron Kaminetsky" w:date="2021-04-06T11:01:00Z"/>
          <w:rFonts w:asciiTheme="minorHAnsi" w:hAnsiTheme="minorHAnsi" w:cstheme="minorHAnsi"/>
          <w:rPrChange w:id="682" w:author="GnG" w:date="2021-04-16T10:29:00Z">
            <w:rPr>
              <w:ins w:id="683" w:author="Doron Kaminetsky" w:date="2021-04-06T11:01:00Z"/>
            </w:rPr>
          </w:rPrChange>
        </w:rPr>
        <w:pPrChange w:id="684" w:author="Doron Kaminetsky" w:date="2021-04-06T10:41:00Z">
          <w:pPr>
            <w:ind w:left="360"/>
          </w:pPr>
        </w:pPrChange>
      </w:pPr>
      <w:ins w:id="685" w:author="Doron Kaminetsky" w:date="2021-04-06T11:19:00Z">
        <w:r w:rsidRPr="003C7141">
          <w:rPr>
            <w:rFonts w:asciiTheme="minorHAnsi" w:hAnsiTheme="minorHAnsi" w:cstheme="minorHAnsi"/>
            <w:rPrChange w:id="686" w:author="GnG" w:date="2021-04-16T10:29:00Z">
              <w:rPr/>
            </w:rPrChange>
          </w:rPr>
          <w:t xml:space="preserve">Request Content </w:t>
        </w:r>
      </w:ins>
    </w:p>
    <w:p w14:paraId="48F23206" w14:textId="77777777" w:rsidR="00EB6D0A" w:rsidRPr="003C7141" w:rsidRDefault="00EB6D0A">
      <w:pPr>
        <w:pStyle w:val="NormalWeb"/>
        <w:spacing w:before="0" w:beforeAutospacing="0" w:after="0" w:afterAutospacing="0"/>
        <w:rPr>
          <w:ins w:id="687" w:author="Doron Kaminetsky" w:date="2021-04-06T11:01:00Z"/>
          <w:rFonts w:asciiTheme="minorHAnsi" w:hAnsiTheme="minorHAnsi" w:cstheme="minorHAnsi"/>
          <w:rPrChange w:id="688" w:author="GnG" w:date="2021-04-16T10:29:00Z">
            <w:rPr>
              <w:ins w:id="689" w:author="Doron Kaminetsky" w:date="2021-04-06T11:01:00Z"/>
            </w:rPr>
          </w:rPrChange>
        </w:rPr>
        <w:pPrChange w:id="690" w:author="Doron Kaminetsky" w:date="2021-04-06T10:41:00Z">
          <w:pPr>
            <w:ind w:left="360"/>
          </w:pPr>
        </w:pPrChange>
      </w:pPr>
      <w:proofErr w:type="gramStart"/>
      <w:ins w:id="691" w:author="Doron Kaminetsky" w:date="2021-04-06T11:01:00Z">
        <w:r w:rsidRPr="003C7141">
          <w:rPr>
            <w:rFonts w:asciiTheme="minorHAnsi" w:hAnsiTheme="minorHAnsi" w:cstheme="minorHAnsi"/>
            <w:rPrChange w:id="692" w:author="GnG" w:date="2021-04-16T10:29:00Z">
              <w:rPr/>
            </w:rPrChange>
          </w:rPr>
          <w:t>X,Y</w:t>
        </w:r>
        <w:proofErr w:type="gramEnd"/>
        <w:r w:rsidRPr="003C7141">
          <w:rPr>
            <w:rFonts w:asciiTheme="minorHAnsi" w:hAnsiTheme="minorHAnsi" w:cstheme="minorHAnsi"/>
            <w:rPrChange w:id="693" w:author="GnG" w:date="2021-04-16T10:29:00Z">
              <w:rPr/>
            </w:rPrChange>
          </w:rPr>
          <w:t xml:space="preserve"> – are cell location</w:t>
        </w:r>
      </w:ins>
    </w:p>
    <w:p w14:paraId="0E75EEAB" w14:textId="77777777" w:rsidR="00EB6D0A" w:rsidRPr="003C7141" w:rsidRDefault="00EB6D0A">
      <w:pPr>
        <w:pStyle w:val="NormalWeb"/>
        <w:spacing w:before="0" w:beforeAutospacing="0" w:after="0" w:afterAutospacing="0"/>
        <w:rPr>
          <w:ins w:id="694" w:author="Doron Kaminetsky" w:date="2021-04-06T11:02:00Z"/>
          <w:rFonts w:asciiTheme="minorHAnsi" w:hAnsiTheme="minorHAnsi" w:cstheme="minorHAnsi"/>
          <w:rPrChange w:id="695" w:author="GnG" w:date="2021-04-16T10:29:00Z">
            <w:rPr>
              <w:ins w:id="696" w:author="Doron Kaminetsky" w:date="2021-04-06T11:02:00Z"/>
            </w:rPr>
          </w:rPrChange>
        </w:rPr>
        <w:pPrChange w:id="697" w:author="Doron Kaminetsky" w:date="2021-04-06T10:41:00Z">
          <w:pPr>
            <w:ind w:left="360"/>
          </w:pPr>
        </w:pPrChange>
      </w:pPr>
      <w:ins w:id="698" w:author="Doron Kaminetsky" w:date="2021-04-06T11:02:00Z">
        <w:r w:rsidRPr="003C7141">
          <w:rPr>
            <w:rFonts w:asciiTheme="minorHAnsi" w:hAnsiTheme="minorHAnsi" w:cstheme="minorHAnsi"/>
            <w:rPrChange w:id="699" w:author="GnG" w:date="2021-04-16T10:29:00Z">
              <w:rPr/>
            </w:rPrChange>
          </w:rPr>
          <w:t>Answer – is cell text</w:t>
        </w:r>
      </w:ins>
    </w:p>
    <w:p w14:paraId="5D51CB78" w14:textId="77777777" w:rsidR="00EB6D0A" w:rsidRPr="003C7141" w:rsidRDefault="00EB6D0A">
      <w:pPr>
        <w:pStyle w:val="NormalWeb"/>
        <w:spacing w:before="0" w:beforeAutospacing="0" w:after="0" w:afterAutospacing="0"/>
        <w:rPr>
          <w:ins w:id="700" w:author="Doron Kaminetsky" w:date="2021-04-06T11:02:00Z"/>
          <w:rFonts w:asciiTheme="minorHAnsi" w:hAnsiTheme="minorHAnsi" w:cstheme="minorHAnsi"/>
          <w:rPrChange w:id="701" w:author="GnG" w:date="2021-04-16T10:29:00Z">
            <w:rPr>
              <w:ins w:id="702" w:author="Doron Kaminetsky" w:date="2021-04-06T11:02:00Z"/>
            </w:rPr>
          </w:rPrChange>
        </w:rPr>
        <w:pPrChange w:id="703" w:author="Doron Kaminetsky" w:date="2021-04-06T10:41:00Z">
          <w:pPr>
            <w:ind w:left="360"/>
          </w:pPr>
        </w:pPrChange>
      </w:pPr>
      <w:ins w:id="704" w:author="Doron Kaminetsky" w:date="2021-04-06T11:02:00Z">
        <w:r w:rsidRPr="003C7141">
          <w:rPr>
            <w:rFonts w:asciiTheme="minorHAnsi" w:hAnsiTheme="minorHAnsi" w:cstheme="minorHAnsi"/>
            <w:rPrChange w:id="705" w:author="GnG" w:date="2021-04-16T10:29:00Z">
              <w:rPr/>
            </w:rPrChange>
          </w:rPr>
          <w:t>The json part is the POST message content</w:t>
        </w:r>
      </w:ins>
    </w:p>
    <w:p w14:paraId="25F7A106" w14:textId="77777777" w:rsidR="00EB6D0A" w:rsidRPr="003C7141" w:rsidRDefault="00EB6D0A">
      <w:pPr>
        <w:pStyle w:val="NormalWeb"/>
        <w:spacing w:before="0" w:beforeAutospacing="0" w:after="0" w:afterAutospacing="0"/>
        <w:rPr>
          <w:ins w:id="706" w:author="Doron Kaminetsky" w:date="2021-04-06T11:02:00Z"/>
          <w:rFonts w:asciiTheme="minorHAnsi" w:hAnsiTheme="minorHAnsi" w:cstheme="minorHAnsi"/>
          <w:rPrChange w:id="707" w:author="GnG" w:date="2021-04-16T10:29:00Z">
            <w:rPr>
              <w:ins w:id="708" w:author="Doron Kaminetsky" w:date="2021-04-06T11:02:00Z"/>
            </w:rPr>
          </w:rPrChange>
        </w:rPr>
        <w:pPrChange w:id="709" w:author="Doron Kaminetsky" w:date="2021-04-06T10:41:00Z">
          <w:pPr>
            <w:ind w:left="360"/>
          </w:pPr>
        </w:pPrChange>
      </w:pPr>
    </w:p>
    <w:p w14:paraId="27E92245" w14:textId="77777777" w:rsidR="00EB6D0A" w:rsidRPr="003C7141" w:rsidRDefault="00EB6D0A">
      <w:pPr>
        <w:pStyle w:val="NormalWeb"/>
        <w:spacing w:before="0" w:beforeAutospacing="0" w:after="0" w:afterAutospacing="0"/>
        <w:rPr>
          <w:ins w:id="710" w:author="Doron Kaminetsky" w:date="2021-04-06T11:09:00Z"/>
          <w:rFonts w:asciiTheme="minorHAnsi" w:hAnsiTheme="minorHAnsi" w:cstheme="minorHAnsi"/>
          <w:color w:val="000000"/>
          <w:sz w:val="20"/>
          <w:szCs w:val="20"/>
          <w:rPrChange w:id="711" w:author="GnG" w:date="2021-04-16T10:29:00Z">
            <w:rPr>
              <w:ins w:id="712" w:author="Doron Kaminetsky" w:date="2021-04-06T11:09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713" w:author="Doron Kaminetsky" w:date="2021-04-06T11:09:00Z">
          <w:pPr>
            <w:ind w:left="360"/>
          </w:pPr>
        </w:pPrChange>
      </w:pPr>
      <w:ins w:id="714" w:author="Doron Kaminetsky" w:date="2021-04-06T11:02:00Z">
        <w:r w:rsidRPr="003C7141">
          <w:rPr>
            <w:rFonts w:asciiTheme="minorHAnsi" w:hAnsiTheme="minorHAnsi" w:cstheme="minorHAnsi"/>
            <w:rPrChange w:id="715" w:author="GnG" w:date="2021-04-16T10:29:00Z">
              <w:rPr/>
            </w:rPrChange>
          </w:rPr>
          <w:t>Response</w:t>
        </w:r>
      </w:ins>
      <w:ins w:id="716" w:author="Doron Kaminetsky" w:date="2021-04-06T11:03:00Z">
        <w:r w:rsidRPr="003C7141">
          <w:rPr>
            <w:rFonts w:asciiTheme="minorHAnsi" w:hAnsiTheme="minorHAnsi" w:cstheme="minorHAnsi"/>
            <w:rPrChange w:id="717" w:author="GnG" w:date="2021-04-16T10:29:00Z">
              <w:rPr/>
            </w:rPrChange>
          </w:rPr>
          <w:t>:</w:t>
        </w:r>
        <w:r w:rsidRPr="003C7141">
          <w:rPr>
            <w:rFonts w:asciiTheme="minorHAnsi" w:hAnsiTheme="minorHAnsi" w:cstheme="minorHAnsi"/>
            <w:rPrChange w:id="718" w:author="GnG" w:date="2021-04-16T10:29:00Z">
              <w:rPr/>
            </w:rPrChange>
          </w:rPr>
          <w:br/>
        </w:r>
      </w:ins>
      <w:ins w:id="719" w:author="Doron Kaminetsky" w:date="2021-04-06T11:09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20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{</w:t>
        </w:r>
      </w:ins>
    </w:p>
    <w:p w14:paraId="35D488A9" w14:textId="77777777" w:rsidR="00EB6D0A" w:rsidRPr="003C7141" w:rsidRDefault="00EB6D0A">
      <w:pPr>
        <w:pStyle w:val="NormalWeb"/>
        <w:spacing w:before="0" w:beforeAutospacing="0" w:after="0" w:afterAutospacing="0"/>
        <w:ind w:firstLine="720"/>
        <w:rPr>
          <w:ins w:id="721" w:author="Doron Kaminetsky" w:date="2021-04-06T11:09:00Z"/>
          <w:rFonts w:asciiTheme="minorHAnsi" w:hAnsiTheme="minorHAnsi" w:cstheme="minorHAnsi"/>
          <w:color w:val="000000"/>
          <w:sz w:val="20"/>
          <w:szCs w:val="20"/>
          <w:rPrChange w:id="722" w:author="GnG" w:date="2021-04-16T10:29:00Z">
            <w:rPr>
              <w:ins w:id="723" w:author="Doron Kaminetsky" w:date="2021-04-06T11:09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724" w:author="Doron Kaminetsky" w:date="2021-04-06T11:09:00Z">
          <w:pPr>
            <w:ind w:left="360"/>
          </w:pPr>
        </w:pPrChange>
      </w:pPr>
      <w:ins w:id="725" w:author="Doron Kaminetsky" w:date="2021-04-06T11:09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26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"</w:t>
        </w:r>
        <w:proofErr w:type="spellStart"/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27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result":"ok</w:t>
        </w:r>
        <w:proofErr w:type="spellEnd"/>
        <w:proofErr w:type="gramStart"/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28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",   </w:t>
        </w:r>
        <w:proofErr w:type="gramEnd"/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29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    </w:t>
        </w:r>
      </w:ins>
      <w:ins w:id="730" w:author="Doron Kaminetsky" w:date="2021-04-06T11:10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31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(or other text in case of failure)</w:t>
        </w:r>
      </w:ins>
    </w:p>
    <w:p w14:paraId="358B7BD5" w14:textId="77777777" w:rsidR="00EB6D0A" w:rsidRPr="003C7141" w:rsidRDefault="00EB6D0A">
      <w:pPr>
        <w:pStyle w:val="NormalWeb"/>
        <w:spacing w:before="0" w:beforeAutospacing="0" w:after="0" w:afterAutospacing="0"/>
        <w:ind w:firstLine="720"/>
        <w:rPr>
          <w:ins w:id="732" w:author="Doron Kaminetsky" w:date="2021-04-06T11:09:00Z"/>
          <w:rFonts w:asciiTheme="minorHAnsi" w:hAnsiTheme="minorHAnsi" w:cstheme="minorHAnsi"/>
          <w:color w:val="000000"/>
          <w:sz w:val="20"/>
          <w:szCs w:val="20"/>
          <w:rPrChange w:id="733" w:author="GnG" w:date="2021-04-16T10:29:00Z">
            <w:rPr>
              <w:ins w:id="734" w:author="Doron Kaminetsky" w:date="2021-04-06T11:09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735" w:author="Doron Kaminetsky" w:date="2021-04-06T11:09:00Z">
          <w:pPr>
            <w:ind w:left="360"/>
          </w:pPr>
        </w:pPrChange>
      </w:pPr>
      <w:ins w:id="736" w:author="Doron Kaminetsky" w:date="2021-04-06T11:09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37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"</w:t>
        </w:r>
        <w:proofErr w:type="spellStart"/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38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finished"</w:t>
        </w:r>
        <w:proofErr w:type="gramStart"/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39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:</w:t>
        </w:r>
      </w:ins>
      <w:ins w:id="740" w:author="Doron Kaminetsky" w:date="2021-04-06T11:28:00Z">
        <w:r w:rsidR="004967E3" w:rsidRPr="003C7141">
          <w:rPr>
            <w:rFonts w:asciiTheme="minorHAnsi" w:hAnsiTheme="minorHAnsi" w:cstheme="minorHAnsi"/>
            <w:color w:val="000000"/>
            <w:sz w:val="20"/>
            <w:szCs w:val="20"/>
            <w:rPrChange w:id="741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”</w:t>
        </w:r>
      </w:ins>
      <w:ins w:id="742" w:author="Doron Kaminetsky" w:date="2021-04-06T11:10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43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false</w:t>
        </w:r>
      </w:ins>
      <w:proofErr w:type="spellEnd"/>
      <w:proofErr w:type="gramEnd"/>
      <w:ins w:id="744" w:author="Doron Kaminetsky" w:date="2021-04-06T11:28:00Z">
        <w:r w:rsidR="004967E3" w:rsidRPr="003C7141">
          <w:rPr>
            <w:rFonts w:asciiTheme="minorHAnsi" w:hAnsiTheme="minorHAnsi" w:cstheme="minorHAnsi"/>
            <w:color w:val="000000"/>
            <w:sz w:val="20"/>
            <w:szCs w:val="20"/>
            <w:rPrChange w:id="745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”</w:t>
        </w:r>
      </w:ins>
      <w:ins w:id="746" w:author="Doron Kaminetsky" w:date="2021-04-06T11:10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47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/</w:t>
        </w:r>
      </w:ins>
      <w:ins w:id="748" w:author="Doron Kaminetsky" w:date="2021-04-06T11:28:00Z">
        <w:r w:rsidR="004967E3" w:rsidRPr="003C7141">
          <w:rPr>
            <w:rFonts w:asciiTheme="minorHAnsi" w:hAnsiTheme="minorHAnsi" w:cstheme="minorHAnsi"/>
            <w:color w:val="000000"/>
            <w:sz w:val="20"/>
            <w:szCs w:val="20"/>
            <w:rPrChange w:id="749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”</w:t>
        </w:r>
      </w:ins>
      <w:ins w:id="750" w:author="Doron Kaminetsky" w:date="2021-04-06T11:09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51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true</w:t>
        </w:r>
      </w:ins>
      <w:ins w:id="752" w:author="Doron Kaminetsky" w:date="2021-04-06T11:28:00Z">
        <w:r w:rsidR="004967E3" w:rsidRPr="003C7141">
          <w:rPr>
            <w:rFonts w:asciiTheme="minorHAnsi" w:hAnsiTheme="minorHAnsi" w:cstheme="minorHAnsi"/>
            <w:color w:val="000000"/>
            <w:sz w:val="20"/>
            <w:szCs w:val="20"/>
            <w:rPrChange w:id="753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”</w:t>
        </w:r>
      </w:ins>
      <w:ins w:id="754" w:author="Doron Kaminetsky" w:date="2021-04-06T11:09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55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,</w:t>
        </w:r>
      </w:ins>
      <w:ins w:id="756" w:author="Doron Kaminetsky" w:date="2021-04-06T11:10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57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  (optional. If not exist, consider false</w:t>
        </w:r>
      </w:ins>
      <w:ins w:id="758" w:author="Doron Kaminetsky" w:date="2021-04-06T11:11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59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)</w:t>
        </w:r>
      </w:ins>
      <w:ins w:id="760" w:author="Doron Kaminetsky" w:date="2021-04-06T11:10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61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     </w:t>
        </w:r>
      </w:ins>
    </w:p>
    <w:p w14:paraId="431A7C4F" w14:textId="77777777" w:rsidR="00EB6D0A" w:rsidRPr="003C7141" w:rsidRDefault="00EB6D0A">
      <w:pPr>
        <w:pStyle w:val="NormalWeb"/>
        <w:spacing w:before="0" w:beforeAutospacing="0" w:after="0" w:afterAutospacing="0"/>
        <w:ind w:firstLine="720"/>
        <w:rPr>
          <w:ins w:id="762" w:author="Doron Kaminetsky" w:date="2021-04-06T11:09:00Z"/>
          <w:rFonts w:asciiTheme="minorHAnsi" w:hAnsiTheme="minorHAnsi" w:cstheme="minorHAnsi"/>
          <w:color w:val="000000"/>
          <w:sz w:val="20"/>
          <w:szCs w:val="20"/>
          <w:rPrChange w:id="763" w:author="GnG" w:date="2021-04-16T10:29:00Z">
            <w:rPr>
              <w:ins w:id="764" w:author="Doron Kaminetsky" w:date="2021-04-06T11:09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765" w:author="Doron Kaminetsky" w:date="2021-04-06T11:09:00Z">
          <w:pPr>
            <w:ind w:left="360"/>
          </w:pPr>
        </w:pPrChange>
      </w:pPr>
      <w:ins w:id="766" w:author="Doron Kaminetsky" w:date="2021-04-06T11:09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67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"</w:t>
        </w:r>
        <w:proofErr w:type="spellStart"/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68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winner"</w:t>
        </w:r>
        <w:proofErr w:type="gramStart"/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69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:</w:t>
        </w:r>
      </w:ins>
      <w:ins w:id="770" w:author="Doron Kaminetsky" w:date="2021-04-06T11:28:00Z">
        <w:r w:rsidR="004967E3" w:rsidRPr="003C7141">
          <w:rPr>
            <w:rFonts w:asciiTheme="minorHAnsi" w:hAnsiTheme="minorHAnsi" w:cstheme="minorHAnsi"/>
            <w:color w:val="000000"/>
            <w:sz w:val="20"/>
            <w:szCs w:val="20"/>
            <w:rPrChange w:id="771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”</w:t>
        </w:r>
      </w:ins>
      <w:ins w:id="772" w:author="Doron Kaminetsky" w:date="2021-04-06T11:10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73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false</w:t>
        </w:r>
      </w:ins>
      <w:proofErr w:type="spellEnd"/>
      <w:proofErr w:type="gramEnd"/>
      <w:ins w:id="774" w:author="Doron Kaminetsky" w:date="2021-04-06T11:28:00Z">
        <w:r w:rsidR="004967E3" w:rsidRPr="003C7141">
          <w:rPr>
            <w:rFonts w:asciiTheme="minorHAnsi" w:hAnsiTheme="minorHAnsi" w:cstheme="minorHAnsi"/>
            <w:color w:val="000000"/>
            <w:sz w:val="20"/>
            <w:szCs w:val="20"/>
            <w:rPrChange w:id="775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”</w:t>
        </w:r>
      </w:ins>
      <w:ins w:id="776" w:author="Doron Kaminetsky" w:date="2021-04-06T11:10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77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/</w:t>
        </w:r>
      </w:ins>
      <w:ins w:id="778" w:author="Doron Kaminetsky" w:date="2021-04-06T11:28:00Z">
        <w:r w:rsidR="004967E3" w:rsidRPr="003C7141">
          <w:rPr>
            <w:rFonts w:asciiTheme="minorHAnsi" w:hAnsiTheme="minorHAnsi" w:cstheme="minorHAnsi"/>
            <w:color w:val="000000"/>
            <w:sz w:val="20"/>
            <w:szCs w:val="20"/>
            <w:rPrChange w:id="779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”</w:t>
        </w:r>
      </w:ins>
      <w:ins w:id="780" w:author="Doron Kaminetsky" w:date="2021-04-06T11:09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81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true</w:t>
        </w:r>
      </w:ins>
      <w:ins w:id="782" w:author="Doron Kaminetsky" w:date="2021-04-06T11:28:00Z">
        <w:r w:rsidR="004967E3" w:rsidRPr="003C7141">
          <w:rPr>
            <w:rFonts w:asciiTheme="minorHAnsi" w:hAnsiTheme="minorHAnsi" w:cstheme="minorHAnsi"/>
            <w:color w:val="000000"/>
            <w:sz w:val="20"/>
            <w:szCs w:val="20"/>
            <w:rPrChange w:id="783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”</w:t>
        </w:r>
      </w:ins>
      <w:ins w:id="784" w:author="Doron Kaminetsky" w:date="2021-04-06T11:11:00Z">
        <w:r w:rsidR="00E970FE" w:rsidRPr="003C7141">
          <w:rPr>
            <w:rFonts w:asciiTheme="minorHAnsi" w:hAnsiTheme="minorHAnsi" w:cstheme="minorHAnsi"/>
            <w:color w:val="000000"/>
            <w:sz w:val="20"/>
            <w:szCs w:val="20"/>
            <w:rPrChange w:id="785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    (optional. If not exist, consider false)</w:t>
        </w:r>
      </w:ins>
    </w:p>
    <w:p w14:paraId="6A1FCC0C" w14:textId="77777777" w:rsidR="00EB6D0A" w:rsidRPr="003C7141" w:rsidRDefault="00EB6D0A">
      <w:pPr>
        <w:pStyle w:val="NormalWeb"/>
        <w:spacing w:before="0" w:beforeAutospacing="0" w:after="0" w:afterAutospacing="0"/>
        <w:rPr>
          <w:ins w:id="786" w:author="Doron Kaminetsky" w:date="2021-04-06T11:11:00Z"/>
          <w:rFonts w:asciiTheme="minorHAnsi" w:hAnsiTheme="minorHAnsi" w:cstheme="minorHAnsi"/>
          <w:color w:val="000000"/>
          <w:sz w:val="20"/>
          <w:szCs w:val="20"/>
          <w:rPrChange w:id="787" w:author="GnG" w:date="2021-04-16T10:29:00Z">
            <w:rPr>
              <w:ins w:id="788" w:author="Doron Kaminetsky" w:date="2021-04-06T11:11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789" w:author="Doron Kaminetsky" w:date="2021-04-06T11:09:00Z">
          <w:pPr>
            <w:ind w:left="360"/>
          </w:pPr>
        </w:pPrChange>
      </w:pPr>
      <w:ins w:id="790" w:author="Doron Kaminetsky" w:date="2021-04-06T11:09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791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}</w:t>
        </w:r>
      </w:ins>
    </w:p>
    <w:p w14:paraId="60E3D108" w14:textId="77777777" w:rsidR="00E970FE" w:rsidRPr="003C7141" w:rsidRDefault="00E970FE">
      <w:pPr>
        <w:pStyle w:val="NormalWeb"/>
        <w:spacing w:before="0" w:beforeAutospacing="0" w:after="0" w:afterAutospacing="0"/>
        <w:rPr>
          <w:ins w:id="792" w:author="Doron Kaminetsky" w:date="2021-04-06T11:11:00Z"/>
          <w:rFonts w:asciiTheme="minorHAnsi" w:hAnsiTheme="minorHAnsi" w:cstheme="minorHAnsi"/>
          <w:color w:val="000000"/>
          <w:sz w:val="20"/>
          <w:szCs w:val="20"/>
          <w:rPrChange w:id="793" w:author="GnG" w:date="2021-04-16T10:29:00Z">
            <w:rPr>
              <w:ins w:id="794" w:author="Doron Kaminetsky" w:date="2021-04-06T11:11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795" w:author="Doron Kaminetsky" w:date="2021-04-06T11:09:00Z">
          <w:pPr>
            <w:ind w:left="360"/>
          </w:pPr>
        </w:pPrChange>
      </w:pPr>
    </w:p>
    <w:p w14:paraId="1ED71698" w14:textId="77777777" w:rsidR="00E970FE" w:rsidRPr="003C7141" w:rsidRDefault="00E970FE">
      <w:pPr>
        <w:pStyle w:val="NormalWeb"/>
        <w:spacing w:before="0" w:beforeAutospacing="0" w:after="0" w:afterAutospacing="0"/>
        <w:rPr>
          <w:ins w:id="796" w:author="Doron Kaminetsky" w:date="2021-04-06T11:11:00Z"/>
          <w:rFonts w:asciiTheme="minorHAnsi" w:hAnsiTheme="minorHAnsi" w:cstheme="minorHAnsi"/>
          <w:color w:val="000000"/>
          <w:sz w:val="20"/>
          <w:szCs w:val="20"/>
          <w:rPrChange w:id="797" w:author="GnG" w:date="2021-04-16T10:29:00Z">
            <w:rPr>
              <w:ins w:id="798" w:author="Doron Kaminetsky" w:date="2021-04-06T11:11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799" w:author="Doron Kaminetsky" w:date="2021-04-06T11:09:00Z">
          <w:pPr>
            <w:ind w:left="360"/>
          </w:pPr>
        </w:pPrChange>
      </w:pPr>
      <w:ins w:id="800" w:author="Doron Kaminetsky" w:date="2021-04-06T11:11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01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If “result” is “ok”,</w:t>
        </w:r>
      </w:ins>
    </w:p>
    <w:p w14:paraId="3C8A9445" w14:textId="77777777" w:rsidR="00E970FE" w:rsidRPr="003C7141" w:rsidRDefault="00E970FE">
      <w:pPr>
        <w:pStyle w:val="NormalWeb"/>
        <w:spacing w:before="0" w:beforeAutospacing="0" w:after="0" w:afterAutospacing="0"/>
        <w:rPr>
          <w:ins w:id="802" w:author="Doron Kaminetsky" w:date="2021-04-06T11:13:00Z"/>
          <w:rFonts w:asciiTheme="minorHAnsi" w:hAnsiTheme="minorHAnsi" w:cstheme="minorHAnsi"/>
          <w:color w:val="000000"/>
          <w:sz w:val="20"/>
          <w:szCs w:val="20"/>
          <w:rPrChange w:id="803" w:author="GnG" w:date="2021-04-16T10:29:00Z">
            <w:rPr>
              <w:ins w:id="804" w:author="Doron Kaminetsky" w:date="2021-04-06T11:13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805" w:author="Doron Kaminetsky" w:date="2021-04-06T11:09:00Z">
          <w:pPr>
            <w:ind w:left="360"/>
          </w:pPr>
        </w:pPrChange>
      </w:pPr>
      <w:ins w:id="806" w:author="Doron Kaminetsky" w:date="2021-04-06T11:11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07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Cell should be colored</w:t>
        </w:r>
      </w:ins>
      <w:ins w:id="808" w:author="Doron Kaminetsky" w:date="2021-04-06T11:12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09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 and disabled</w:t>
        </w:r>
      </w:ins>
      <w:ins w:id="810" w:author="Doron Kaminetsky" w:date="2021-04-06T11:11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11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,</w:t>
        </w:r>
      </w:ins>
      <w:ins w:id="812" w:author="Doron Kaminetsky" w:date="2021-04-06T11:12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13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 like “answered=true of the above</w:t>
        </w:r>
      </w:ins>
      <w:ins w:id="814" w:author="Doron Kaminetsky" w:date="2021-04-06T11:13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15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 </w:t>
        </w:r>
        <w:proofErr w:type="spellStart"/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16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ManagePlayer</w:t>
        </w:r>
        <w:proofErr w:type="spellEnd"/>
      </w:ins>
    </w:p>
    <w:p w14:paraId="2B66E6BF" w14:textId="77777777" w:rsidR="00E970FE" w:rsidRPr="003C7141" w:rsidRDefault="00E970FE">
      <w:pPr>
        <w:pStyle w:val="NormalWeb"/>
        <w:spacing w:before="0" w:beforeAutospacing="0" w:after="0" w:afterAutospacing="0"/>
        <w:rPr>
          <w:ins w:id="817" w:author="Doron Kaminetsky" w:date="2021-04-06T11:13:00Z"/>
          <w:rFonts w:asciiTheme="minorHAnsi" w:hAnsiTheme="minorHAnsi" w:cstheme="minorHAnsi"/>
          <w:color w:val="000000"/>
          <w:sz w:val="20"/>
          <w:szCs w:val="20"/>
          <w:rPrChange w:id="818" w:author="GnG" w:date="2021-04-16T10:29:00Z">
            <w:rPr>
              <w:ins w:id="819" w:author="Doron Kaminetsky" w:date="2021-04-06T11:13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820" w:author="Doron Kaminetsky" w:date="2021-04-06T11:09:00Z">
          <w:pPr>
            <w:ind w:left="360"/>
          </w:pPr>
        </w:pPrChange>
      </w:pPr>
    </w:p>
    <w:p w14:paraId="25AEF266" w14:textId="77777777" w:rsidR="00E970FE" w:rsidRPr="003C7141" w:rsidRDefault="00E970FE">
      <w:pPr>
        <w:pStyle w:val="NormalWeb"/>
        <w:spacing w:before="0" w:beforeAutospacing="0" w:after="0" w:afterAutospacing="0"/>
        <w:rPr>
          <w:ins w:id="821" w:author="Doron Kaminetsky" w:date="2021-04-06T11:15:00Z"/>
          <w:rFonts w:asciiTheme="minorHAnsi" w:hAnsiTheme="minorHAnsi" w:cstheme="minorHAnsi"/>
          <w:color w:val="000000"/>
          <w:sz w:val="20"/>
          <w:szCs w:val="20"/>
          <w:rPrChange w:id="822" w:author="GnG" w:date="2021-04-16T10:29:00Z">
            <w:rPr>
              <w:ins w:id="823" w:author="Doron Kaminetsky" w:date="2021-04-06T11:15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824" w:author="Doron Kaminetsky" w:date="2021-04-06T11:09:00Z">
          <w:pPr>
            <w:ind w:left="360"/>
          </w:pPr>
        </w:pPrChange>
      </w:pPr>
      <w:ins w:id="825" w:author="Doron Kaminetsky" w:date="2021-04-06T11:14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26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lastRenderedPageBreak/>
          <w:t>If winner is “true” – should display some “WINNER</w:t>
        </w:r>
      </w:ins>
      <w:ins w:id="827" w:author="Doron Kaminetsky" w:date="2021-04-06T11:15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28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” splash</w:t>
        </w:r>
      </w:ins>
      <w:ins w:id="829" w:author="Doron Kaminetsky" w:date="2021-04-06T11:16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30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 </w:t>
        </w:r>
      </w:ins>
    </w:p>
    <w:p w14:paraId="4395F1B2" w14:textId="77777777" w:rsidR="00E970FE" w:rsidRPr="003C7141" w:rsidRDefault="00E970FE">
      <w:pPr>
        <w:pStyle w:val="NormalWeb"/>
        <w:spacing w:before="0" w:beforeAutospacing="0" w:after="0" w:afterAutospacing="0"/>
        <w:rPr>
          <w:rFonts w:asciiTheme="minorHAnsi" w:hAnsiTheme="minorHAnsi" w:cstheme="minorHAnsi"/>
          <w:rPrChange w:id="831" w:author="GnG" w:date="2021-04-16T10:29:00Z">
            <w:rPr/>
          </w:rPrChange>
        </w:rPr>
        <w:pPrChange w:id="832" w:author="Doron Kaminetsky" w:date="2021-04-06T11:09:00Z">
          <w:pPr>
            <w:ind w:left="360"/>
          </w:pPr>
        </w:pPrChange>
      </w:pPr>
      <w:ins w:id="833" w:author="Doron Kaminetsky" w:date="2021-04-06T11:15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34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If winner is “false”</w:t>
        </w:r>
      </w:ins>
      <w:ins w:id="835" w:author="Doron Kaminetsky" w:date="2021-04-06T11:16:00Z">
        <w:r w:rsidRPr="003C7141">
          <w:rPr>
            <w:rFonts w:asciiTheme="minorHAnsi" w:hAnsiTheme="minorHAnsi" w:cstheme="minorHAnsi"/>
            <w:color w:val="000000"/>
            <w:sz w:val="20"/>
            <w:szCs w:val="20"/>
            <w:rPrChange w:id="836" w:author="GnG" w:date="2021-04-16T10:29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, but finished is “true” – display “FINISHED” splash</w:t>
        </w:r>
      </w:ins>
    </w:p>
    <w:sectPr w:rsidR="00E970FE" w:rsidRPr="003C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63A"/>
    <w:multiLevelType w:val="hybridMultilevel"/>
    <w:tmpl w:val="C2049ACA"/>
    <w:lvl w:ilvl="0" w:tplc="3C9EE97C">
      <w:numFmt w:val="bullet"/>
      <w:lvlText w:val="-"/>
      <w:lvlJc w:val="left"/>
      <w:pPr>
        <w:ind w:left="25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FA03AC"/>
    <w:multiLevelType w:val="hybridMultilevel"/>
    <w:tmpl w:val="E0326BE4"/>
    <w:lvl w:ilvl="0" w:tplc="2208DB3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ACC70F5"/>
    <w:multiLevelType w:val="hybridMultilevel"/>
    <w:tmpl w:val="385E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34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607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1E4DC4"/>
    <w:multiLevelType w:val="hybridMultilevel"/>
    <w:tmpl w:val="FE302E98"/>
    <w:lvl w:ilvl="0" w:tplc="50F07506">
      <w:numFmt w:val="bullet"/>
      <w:lvlText w:val=""/>
      <w:lvlJc w:val="left"/>
      <w:pPr>
        <w:ind w:left="219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5017553E"/>
    <w:multiLevelType w:val="hybridMultilevel"/>
    <w:tmpl w:val="C66A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0346"/>
    <w:multiLevelType w:val="hybridMultilevel"/>
    <w:tmpl w:val="810ABD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3E40EF"/>
    <w:multiLevelType w:val="hybridMultilevel"/>
    <w:tmpl w:val="3578C56E"/>
    <w:lvl w:ilvl="0" w:tplc="2048C2FE">
      <w:numFmt w:val="bullet"/>
      <w:lvlText w:val=""/>
      <w:lvlJc w:val="left"/>
      <w:pPr>
        <w:ind w:left="255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9" w15:restartNumberingAfterBreak="0">
    <w:nsid w:val="7FE4137B"/>
    <w:multiLevelType w:val="hybridMultilevel"/>
    <w:tmpl w:val="F9FC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nG">
    <w15:presenceInfo w15:providerId="None" w15:userId="GnG"/>
  </w15:person>
  <w15:person w15:author="Doron Kaminetsky">
    <w15:presenceInfo w15:providerId="AD" w15:userId="S-1-5-21-3857147287-3525366542-2602332044-129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47"/>
    <w:rsid w:val="00056B61"/>
    <w:rsid w:val="00084323"/>
    <w:rsid w:val="00193321"/>
    <w:rsid w:val="001E4E3B"/>
    <w:rsid w:val="00200DA8"/>
    <w:rsid w:val="00202637"/>
    <w:rsid w:val="00207BB9"/>
    <w:rsid w:val="00245387"/>
    <w:rsid w:val="00247F80"/>
    <w:rsid w:val="002827B0"/>
    <w:rsid w:val="00392492"/>
    <w:rsid w:val="003C7141"/>
    <w:rsid w:val="003D767F"/>
    <w:rsid w:val="00444A88"/>
    <w:rsid w:val="004967E3"/>
    <w:rsid w:val="00570EF7"/>
    <w:rsid w:val="005F4F75"/>
    <w:rsid w:val="00600830"/>
    <w:rsid w:val="006115DB"/>
    <w:rsid w:val="0064360E"/>
    <w:rsid w:val="00663718"/>
    <w:rsid w:val="00665CB4"/>
    <w:rsid w:val="00684E0E"/>
    <w:rsid w:val="006C5447"/>
    <w:rsid w:val="00772ECD"/>
    <w:rsid w:val="00807EDA"/>
    <w:rsid w:val="008C7989"/>
    <w:rsid w:val="00955A61"/>
    <w:rsid w:val="00A40BBD"/>
    <w:rsid w:val="00AF4D84"/>
    <w:rsid w:val="00B40E47"/>
    <w:rsid w:val="00B74CE5"/>
    <w:rsid w:val="00BC26AF"/>
    <w:rsid w:val="00C1021B"/>
    <w:rsid w:val="00C43269"/>
    <w:rsid w:val="00CA50B8"/>
    <w:rsid w:val="00CC3D0D"/>
    <w:rsid w:val="00D67009"/>
    <w:rsid w:val="00E133E9"/>
    <w:rsid w:val="00E970FE"/>
    <w:rsid w:val="00EB6D0A"/>
    <w:rsid w:val="00F92005"/>
    <w:rsid w:val="00FA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8C9C"/>
  <w15:chartTrackingRefBased/>
  <w15:docId w15:val="{B7D3A056-13D5-4016-A1CB-15B98A9E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027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79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8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Kaminetsky</dc:creator>
  <cp:keywords/>
  <dc:description/>
  <cp:lastModifiedBy>GnG</cp:lastModifiedBy>
  <cp:revision>20</cp:revision>
  <dcterms:created xsi:type="dcterms:W3CDTF">2021-03-03T19:20:00Z</dcterms:created>
  <dcterms:modified xsi:type="dcterms:W3CDTF">2021-04-16T06:04:00Z</dcterms:modified>
</cp:coreProperties>
</file>